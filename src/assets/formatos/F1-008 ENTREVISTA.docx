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CFE4E" w14:textId="3F8E916D" w:rsidR="002C26AE" w:rsidRPr="00661875" w:rsidRDefault="00892F6E" w:rsidP="001E6D37">
      <w:pPr>
        <w:spacing w:before="186" w:line="286" w:lineRule="exact"/>
        <w:ind w:left="3261" w:right="3289" w:hanging="1"/>
        <w:jc w:val="center"/>
        <w:rPr>
          <w:rFonts w:ascii="Arial" w:eastAsia="Arial" w:hAnsi="Arial" w:cs="Arial"/>
          <w:sz w:val="29"/>
          <w:szCs w:val="29"/>
          <w:lang w:val="es-ES"/>
        </w:rPr>
      </w:pPr>
      <w:r w:rsidRPr="00892F6E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CDE65F4" wp14:editId="2BB76ABC">
            <wp:simplePos x="0" y="0"/>
            <wp:positionH relativeFrom="column">
              <wp:posOffset>-26670</wp:posOffset>
            </wp:positionH>
            <wp:positionV relativeFrom="paragraph">
              <wp:posOffset>-1270</wp:posOffset>
            </wp:positionV>
            <wp:extent cx="1547495" cy="462915"/>
            <wp:effectExtent l="0" t="0" r="1905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F6E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722C1258" wp14:editId="226FCB0E">
            <wp:simplePos x="0" y="0"/>
            <wp:positionH relativeFrom="column">
              <wp:posOffset>5230495</wp:posOffset>
            </wp:positionH>
            <wp:positionV relativeFrom="paragraph">
              <wp:posOffset>-117575</wp:posOffset>
            </wp:positionV>
            <wp:extent cx="899795" cy="847725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FE9" w:rsidRPr="00661875">
        <w:rPr>
          <w:rFonts w:ascii="Arial" w:hAnsi="Arial"/>
          <w:sz w:val="29"/>
          <w:lang w:val="es-ES"/>
        </w:rPr>
        <w:t>FISCALÍA</w:t>
      </w:r>
      <w:r w:rsidR="001E6D37">
        <w:rPr>
          <w:rFonts w:ascii="Arial" w:hAnsi="Arial"/>
          <w:spacing w:val="-17"/>
          <w:sz w:val="29"/>
          <w:lang w:val="es-ES"/>
        </w:rPr>
        <w:t xml:space="preserve"> </w:t>
      </w:r>
      <w:r w:rsidR="003E4FE9" w:rsidRPr="00661875">
        <w:rPr>
          <w:rFonts w:ascii="Arial" w:hAnsi="Arial"/>
          <w:sz w:val="29"/>
          <w:lang w:val="es-ES"/>
        </w:rPr>
        <w:t>GENERAL</w:t>
      </w:r>
      <w:r w:rsidR="003E4FE9" w:rsidRPr="00661875">
        <w:rPr>
          <w:rFonts w:ascii="Arial" w:hAnsi="Arial"/>
          <w:spacing w:val="-16"/>
          <w:sz w:val="29"/>
          <w:lang w:val="es-ES"/>
        </w:rPr>
        <w:t xml:space="preserve"> </w:t>
      </w:r>
      <w:r w:rsidR="003E4FE9" w:rsidRPr="00661875">
        <w:rPr>
          <w:rFonts w:ascii="Arial" w:hAnsi="Arial"/>
          <w:sz w:val="29"/>
          <w:lang w:val="es-ES"/>
        </w:rPr>
        <w:t>DE</w:t>
      </w:r>
      <w:r w:rsidR="003E4FE9" w:rsidRPr="00661875">
        <w:rPr>
          <w:rFonts w:ascii="Arial" w:hAnsi="Arial"/>
          <w:w w:val="99"/>
          <w:sz w:val="29"/>
          <w:lang w:val="es-ES"/>
        </w:rPr>
        <w:t xml:space="preserve"> </w:t>
      </w:r>
      <w:r w:rsidR="003E4FE9" w:rsidRPr="00661875">
        <w:rPr>
          <w:rFonts w:ascii="Arial" w:hAnsi="Arial"/>
          <w:sz w:val="29"/>
          <w:lang w:val="es-ES"/>
        </w:rPr>
        <w:t>JUSTICIA</w:t>
      </w:r>
      <w:r w:rsidR="003E4FE9" w:rsidRPr="00661875">
        <w:rPr>
          <w:rFonts w:ascii="Arial" w:hAnsi="Arial"/>
          <w:spacing w:val="-11"/>
          <w:sz w:val="29"/>
          <w:lang w:val="es-ES"/>
        </w:rPr>
        <w:t xml:space="preserve"> </w:t>
      </w:r>
      <w:r w:rsidR="003E4FE9" w:rsidRPr="00661875">
        <w:rPr>
          <w:rFonts w:ascii="Arial" w:hAnsi="Arial"/>
          <w:sz w:val="29"/>
          <w:lang w:val="es-ES"/>
        </w:rPr>
        <w:t>DEL</w:t>
      </w:r>
      <w:r w:rsidR="003E4FE9" w:rsidRPr="00661875">
        <w:rPr>
          <w:rFonts w:ascii="Arial" w:hAnsi="Arial"/>
          <w:spacing w:val="-10"/>
          <w:sz w:val="29"/>
          <w:lang w:val="es-ES"/>
        </w:rPr>
        <w:t xml:space="preserve"> </w:t>
      </w:r>
      <w:r w:rsidR="003E4FE9" w:rsidRPr="00661875">
        <w:rPr>
          <w:rFonts w:ascii="Arial" w:hAnsi="Arial"/>
          <w:spacing w:val="-5"/>
          <w:sz w:val="29"/>
          <w:lang w:val="es-ES"/>
        </w:rPr>
        <w:t>ESTADO</w:t>
      </w:r>
      <w:r w:rsidR="003E4FE9" w:rsidRPr="00661875">
        <w:rPr>
          <w:rFonts w:ascii="Arial" w:hAnsi="Arial"/>
          <w:spacing w:val="-11"/>
          <w:sz w:val="29"/>
          <w:lang w:val="es-ES"/>
        </w:rPr>
        <w:t xml:space="preserve"> </w:t>
      </w:r>
      <w:r w:rsidR="003E4FE9" w:rsidRPr="00661875">
        <w:rPr>
          <w:rFonts w:ascii="Arial" w:hAnsi="Arial"/>
          <w:sz w:val="29"/>
          <w:lang w:val="es-ES"/>
        </w:rPr>
        <w:t>DE</w:t>
      </w:r>
      <w:r w:rsidR="003E4FE9" w:rsidRPr="00661875">
        <w:rPr>
          <w:rFonts w:ascii="Arial" w:hAnsi="Arial"/>
          <w:spacing w:val="22"/>
          <w:w w:val="99"/>
          <w:sz w:val="29"/>
          <w:lang w:val="es-ES"/>
        </w:rPr>
        <w:t xml:space="preserve"> </w:t>
      </w:r>
      <w:r w:rsidR="003E4FE9" w:rsidRPr="00661875">
        <w:rPr>
          <w:rFonts w:ascii="Arial" w:hAnsi="Arial"/>
          <w:sz w:val="29"/>
          <w:lang w:val="es-ES"/>
        </w:rPr>
        <w:t>MÉXICO</w:t>
      </w:r>
    </w:p>
    <w:p w14:paraId="2672B5B0" w14:textId="77777777" w:rsidR="002C26AE" w:rsidRPr="00661875" w:rsidRDefault="002C26AE">
      <w:pPr>
        <w:rPr>
          <w:rFonts w:ascii="Arial" w:eastAsia="Arial" w:hAnsi="Arial" w:cs="Arial"/>
          <w:sz w:val="28"/>
          <w:szCs w:val="28"/>
          <w:lang w:val="es-ES"/>
        </w:rPr>
      </w:pPr>
    </w:p>
    <w:p w14:paraId="19B0F8FB" w14:textId="279CE127" w:rsidR="002C26AE" w:rsidRDefault="003E4FE9">
      <w:pPr>
        <w:pStyle w:val="Ttulo1"/>
        <w:spacing w:before="222"/>
        <w:ind w:left="0" w:right="84"/>
        <w:jc w:val="center"/>
        <w:rPr>
          <w:b w:val="0"/>
          <w:bCs w:val="0"/>
        </w:rPr>
      </w:pPr>
      <w:r>
        <w:rPr>
          <w:spacing w:val="-2"/>
        </w:rPr>
        <w:t>ENTREVISTA</w:t>
      </w:r>
    </w:p>
    <w:p w14:paraId="354C7912" w14:textId="77777777" w:rsidR="002C26AE" w:rsidRDefault="002C26AE">
      <w:pPr>
        <w:spacing w:before="8"/>
        <w:rPr>
          <w:rFonts w:ascii="Arial" w:eastAsia="Arial" w:hAnsi="Arial" w:cs="Arial"/>
          <w:b/>
          <w:bCs/>
          <w:sz w:val="11"/>
          <w:szCs w:val="11"/>
        </w:rPr>
      </w:pPr>
    </w:p>
    <w:p w14:paraId="51CD70BE" w14:textId="1B70D7B1" w:rsidR="002C26AE" w:rsidRDefault="00162DBD">
      <w:pPr>
        <w:spacing w:before="69" w:line="258" w:lineRule="exact"/>
        <w:ind w:right="717"/>
        <w:jc w:val="right"/>
      </w:pPr>
      <w:r>
        <w:rPr>
          <w:rFonts w:ascii="Arial" w:hAnsi="Arial"/>
          <w:b/>
          <w:sz w:val="24"/>
        </w:rPr>
        <w:t>NI</w:t>
      </w:r>
      <w:r w:rsidR="00ED41A3">
        <w:rPr>
          <w:rFonts w:ascii="Arial" w:hAnsi="Arial"/>
          <w:b/>
          <w:sz w:val="24"/>
        </w:rPr>
        <w:t xml:space="preserve">C: </w:t>
      </w:r>
      <w:r w:rsidR="00297544">
        <w:rPr>
          <w:rFonts w:ascii="Arial" w:hAnsi="Arial"/>
          <w:b/>
          <w:sz w:val="24"/>
        </w:rPr>
        <w:t>{</w:t>
      </w:r>
      <w:r w:rsidR="003E4FE9">
        <w:rPr>
          <w:rFonts w:ascii="Arial" w:hAnsi="Arial"/>
          <w:b/>
          <w:sz w:val="24"/>
        </w:rPr>
        <w:t>xNIC</w:t>
      </w:r>
      <w:r w:rsidR="00297544">
        <w:rPr>
          <w:rFonts w:ascii="Arial" w:hAnsi="Arial"/>
          <w:b/>
          <w:sz w:val="24"/>
        </w:rPr>
        <w:t>}</w:t>
      </w:r>
    </w:p>
    <w:p w14:paraId="516B149F" w14:textId="0FE63471" w:rsidR="002C26AE" w:rsidRDefault="00162DBD">
      <w:pPr>
        <w:spacing w:line="258" w:lineRule="exact"/>
        <w:ind w:right="717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NU</w:t>
      </w:r>
      <w:r w:rsidR="003E4FE9">
        <w:rPr>
          <w:rFonts w:ascii="Arial" w:hAnsi="Arial"/>
          <w:b/>
          <w:sz w:val="24"/>
        </w:rPr>
        <w:t xml:space="preserve">C: </w:t>
      </w:r>
      <w:r w:rsidR="00297544">
        <w:rPr>
          <w:rFonts w:ascii="Arial" w:hAnsi="Arial"/>
          <w:b/>
          <w:sz w:val="24"/>
        </w:rPr>
        <w:t>{</w:t>
      </w:r>
      <w:r w:rsidR="003E4FE9">
        <w:rPr>
          <w:rFonts w:ascii="Arial" w:hAnsi="Arial"/>
          <w:b/>
          <w:spacing w:val="-2"/>
          <w:sz w:val="24"/>
        </w:rPr>
        <w:t>xNUC</w:t>
      </w:r>
      <w:r w:rsidR="00297544">
        <w:rPr>
          <w:rFonts w:ascii="Arial" w:hAnsi="Arial"/>
          <w:b/>
          <w:spacing w:val="-2"/>
          <w:sz w:val="24"/>
        </w:rPr>
        <w:t>}</w:t>
      </w:r>
    </w:p>
    <w:p w14:paraId="1402EB4F" w14:textId="77777777" w:rsidR="002C26AE" w:rsidRDefault="002C26AE">
      <w:pPr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1"/>
        <w:tblW w:w="10206" w:type="dxa"/>
        <w:tblInd w:w="-1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06"/>
        <w:gridCol w:w="4500"/>
      </w:tblGrid>
      <w:tr w:rsidR="00351748" w14:paraId="6969D86D" w14:textId="77777777" w:rsidTr="00351748">
        <w:trPr>
          <w:trHeight w:val="511"/>
        </w:trPr>
        <w:tc>
          <w:tcPr>
            <w:tcW w:w="5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09FD7B" w14:textId="5F630C1B" w:rsidR="002C26AE" w:rsidRDefault="003E4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0"/>
              </w:rPr>
              <w:t>FECHA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0"/>
              </w:rPr>
              <w:t>ENTREVISTA: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 xml:space="preserve"> </w:t>
            </w:r>
            <w:r w:rsidR="00297544"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>{</w:t>
            </w:r>
            <w:r>
              <w:rPr>
                <w:rFonts w:ascii="Arial" w:eastAsia="Arial" w:hAnsi="Arial" w:cs="Arial"/>
                <w:sz w:val="24"/>
                <w:szCs w:val="20"/>
              </w:rPr>
              <w:t>xFechaAtencion</w:t>
            </w:r>
            <w:r w:rsidR="00297544">
              <w:rPr>
                <w:rFonts w:ascii="Arial" w:eastAsia="Arial" w:hAnsi="Arial" w:cs="Arial"/>
                <w:sz w:val="24"/>
                <w:szCs w:val="20"/>
              </w:rPr>
              <w:t>}</w:t>
            </w:r>
          </w:p>
          <w:p w14:paraId="4D4E31F9" w14:textId="77777777" w:rsidR="002C26AE" w:rsidRDefault="002C26A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DFF293" w14:textId="15BDAA1C" w:rsidR="002C26AE" w:rsidRDefault="00011B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0"/>
              </w:rPr>
              <w:t>HORA</w:t>
            </w:r>
            <w:r w:rsidR="003E4FE9"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 xml:space="preserve"> </w:t>
            </w:r>
            <w:r w:rsidR="003E4FE9">
              <w:rPr>
                <w:rFonts w:ascii="Arial" w:eastAsia="Arial" w:hAnsi="Arial" w:cs="Arial"/>
                <w:b/>
                <w:sz w:val="24"/>
                <w:szCs w:val="20"/>
              </w:rPr>
              <w:t>DE</w:t>
            </w:r>
            <w:r w:rsidR="003E4FE9">
              <w:rPr>
                <w:rFonts w:ascii="Arial" w:eastAsia="Arial" w:hAnsi="Arial" w:cs="Arial"/>
                <w:b/>
                <w:spacing w:val="-4"/>
                <w:sz w:val="24"/>
                <w:szCs w:val="20"/>
              </w:rPr>
              <w:t xml:space="preserve"> </w:t>
            </w:r>
            <w:r w:rsidR="003E4FE9">
              <w:rPr>
                <w:rFonts w:ascii="Arial" w:eastAsia="Arial" w:hAnsi="Arial" w:cs="Arial"/>
                <w:b/>
                <w:spacing w:val="-2"/>
                <w:sz w:val="24"/>
                <w:szCs w:val="20"/>
              </w:rPr>
              <w:t>ENTREVISTA:</w:t>
            </w:r>
            <w:r w:rsidR="003E4FE9"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 xml:space="preserve"> </w:t>
            </w:r>
            <w:r w:rsidR="00297544"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>{</w:t>
            </w:r>
            <w:r w:rsidR="003E4FE9">
              <w:rPr>
                <w:rFonts w:ascii="Arial" w:eastAsia="Arial" w:hAnsi="Arial" w:cs="Arial"/>
                <w:sz w:val="24"/>
                <w:szCs w:val="20"/>
              </w:rPr>
              <w:t>xHoraAtencion</w:t>
            </w:r>
            <w:r w:rsidR="00297544">
              <w:rPr>
                <w:rFonts w:ascii="Arial" w:eastAsia="Arial" w:hAnsi="Arial" w:cs="Arial"/>
                <w:sz w:val="24"/>
                <w:szCs w:val="20"/>
              </w:rPr>
              <w:t>}</w:t>
            </w:r>
          </w:p>
        </w:tc>
      </w:tr>
    </w:tbl>
    <w:p w14:paraId="1CA0C470" w14:textId="77777777" w:rsidR="002C26AE" w:rsidRDefault="002C26AE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14:paraId="5E9CB34F" w14:textId="77777777" w:rsidR="002C26AE" w:rsidRDefault="002C26A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14:paraId="3C97C780" w14:textId="6E1A8A1E" w:rsidR="002C26AE" w:rsidRPr="00661875" w:rsidRDefault="003E4FE9" w:rsidP="00C35AAA">
      <w:pPr>
        <w:spacing w:before="102" w:line="240" w:lineRule="exact"/>
        <w:ind w:right="72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NOMBRE</w:t>
      </w:r>
      <w:r w:rsidRPr="00661875">
        <w:rPr>
          <w:rFonts w:ascii="Arial" w:hAnsi="Arial"/>
          <w:b/>
          <w:spacing w:val="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DE</w:t>
      </w:r>
      <w:r w:rsidRPr="00661875">
        <w:rPr>
          <w:rFonts w:ascii="Arial" w:hAnsi="Arial"/>
          <w:b/>
          <w:spacing w:val="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LA</w:t>
      </w:r>
      <w:r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Pr="00661875">
        <w:rPr>
          <w:rFonts w:ascii="Arial" w:hAnsi="Arial"/>
          <w:b/>
          <w:spacing w:val="-1"/>
          <w:sz w:val="24"/>
          <w:lang w:val="es-ES"/>
        </w:rPr>
        <w:t>AUTORIDAD</w:t>
      </w:r>
      <w:r w:rsidRPr="00661875">
        <w:rPr>
          <w:rFonts w:ascii="Arial" w:hAnsi="Arial"/>
          <w:b/>
          <w:spacing w:val="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QUE</w:t>
      </w:r>
      <w:r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REALIZA</w:t>
      </w:r>
      <w:r w:rsidRPr="00661875">
        <w:rPr>
          <w:rFonts w:ascii="Arial" w:hAnsi="Arial"/>
          <w:b/>
          <w:spacing w:val="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LA</w:t>
      </w:r>
      <w:r w:rsidRPr="00661875">
        <w:rPr>
          <w:rFonts w:ascii="Arial" w:hAnsi="Arial"/>
          <w:b/>
          <w:spacing w:val="9"/>
          <w:sz w:val="24"/>
          <w:lang w:val="es-ES"/>
        </w:rPr>
        <w:t xml:space="preserve"> </w:t>
      </w:r>
      <w:r w:rsidRPr="00661875">
        <w:rPr>
          <w:rFonts w:ascii="Arial" w:hAnsi="Arial"/>
          <w:b/>
          <w:spacing w:val="-2"/>
          <w:sz w:val="24"/>
          <w:lang w:val="es-ES"/>
        </w:rPr>
        <w:t>ENTREVISTA:</w:t>
      </w:r>
      <w:r w:rsidRPr="00661875">
        <w:rPr>
          <w:rFonts w:ascii="Arial" w:hAnsi="Arial"/>
          <w:b/>
          <w:spacing w:val="12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12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xNombreAutoridadEntrevista</w:t>
      </w:r>
      <w:r w:rsidR="00297544">
        <w:rPr>
          <w:rFonts w:ascii="Arial" w:hAnsi="Arial"/>
          <w:sz w:val="24"/>
          <w:lang w:val="es-ES"/>
        </w:rPr>
        <w:t>}</w:t>
      </w:r>
    </w:p>
    <w:p w14:paraId="25CD3F43" w14:textId="77777777" w:rsidR="002C26AE" w:rsidRPr="00661875" w:rsidRDefault="002C26AE" w:rsidP="00C35AAA">
      <w:pPr>
        <w:spacing w:before="10"/>
        <w:rPr>
          <w:rFonts w:ascii="Arial" w:eastAsia="Arial" w:hAnsi="Arial" w:cs="Arial"/>
          <w:sz w:val="20"/>
          <w:szCs w:val="20"/>
          <w:lang w:val="es-ES"/>
        </w:rPr>
      </w:pPr>
    </w:p>
    <w:p w14:paraId="4E00A4F0" w14:textId="06665D95" w:rsidR="002C26AE" w:rsidRPr="00661875" w:rsidRDefault="003E4FE9" w:rsidP="00C35AAA">
      <w:pPr>
        <w:spacing w:line="240" w:lineRule="exact"/>
        <w:ind w:right="72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LUGAR</w:t>
      </w:r>
      <w:r w:rsidRPr="00661875">
        <w:rPr>
          <w:rFonts w:ascii="Arial" w:hAnsi="Arial"/>
          <w:b/>
          <w:spacing w:val="24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DONDE</w:t>
      </w:r>
      <w:r w:rsidRPr="00661875">
        <w:rPr>
          <w:rFonts w:ascii="Arial" w:hAnsi="Arial"/>
          <w:b/>
          <w:spacing w:val="25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SE</w:t>
      </w:r>
      <w:r w:rsidRPr="00661875">
        <w:rPr>
          <w:rFonts w:ascii="Arial" w:hAnsi="Arial"/>
          <w:b/>
          <w:spacing w:val="24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REALIZA</w:t>
      </w:r>
      <w:r w:rsidRPr="00661875">
        <w:rPr>
          <w:rFonts w:ascii="Arial" w:hAnsi="Arial"/>
          <w:b/>
          <w:spacing w:val="25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LA</w:t>
      </w:r>
      <w:r w:rsidRPr="00661875">
        <w:rPr>
          <w:rFonts w:ascii="Arial" w:hAnsi="Arial"/>
          <w:b/>
          <w:spacing w:val="25"/>
          <w:sz w:val="24"/>
          <w:lang w:val="es-ES"/>
        </w:rPr>
        <w:t xml:space="preserve"> </w:t>
      </w:r>
      <w:r w:rsidRPr="00661875">
        <w:rPr>
          <w:rFonts w:ascii="Arial" w:hAnsi="Arial"/>
          <w:b/>
          <w:spacing w:val="-2"/>
          <w:sz w:val="24"/>
          <w:lang w:val="es-ES"/>
        </w:rPr>
        <w:t>ENTREVISTA:</w:t>
      </w:r>
      <w:r w:rsidRPr="00661875">
        <w:rPr>
          <w:rFonts w:ascii="Arial" w:hAnsi="Arial"/>
          <w:b/>
          <w:spacing w:val="26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26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xLugarEntrevista</w:t>
      </w:r>
      <w:r w:rsidR="00297544">
        <w:rPr>
          <w:rFonts w:ascii="Arial" w:hAnsi="Arial"/>
          <w:sz w:val="24"/>
          <w:lang w:val="es-ES"/>
        </w:rPr>
        <w:t>}</w:t>
      </w:r>
    </w:p>
    <w:p w14:paraId="09C45C7D" w14:textId="77777777" w:rsidR="002C26AE" w:rsidRPr="00661875" w:rsidRDefault="002C26AE" w:rsidP="00C35AAA">
      <w:pPr>
        <w:rPr>
          <w:rFonts w:ascii="Arial" w:eastAsia="Arial" w:hAnsi="Arial" w:cs="Arial"/>
          <w:sz w:val="24"/>
          <w:szCs w:val="24"/>
          <w:lang w:val="es-ES"/>
        </w:rPr>
      </w:pPr>
    </w:p>
    <w:p w14:paraId="4D1CDDF5" w14:textId="77777777" w:rsidR="002C26AE" w:rsidRDefault="003E4FE9" w:rsidP="00C35AAA">
      <w:pPr>
        <w:pStyle w:val="Ttulo1"/>
        <w:numPr>
          <w:ilvl w:val="0"/>
          <w:numId w:val="1"/>
        </w:numPr>
        <w:tabs>
          <w:tab w:val="left" w:pos="4110"/>
        </w:tabs>
        <w:spacing w:before="171"/>
        <w:ind w:left="0" w:hanging="142"/>
        <w:jc w:val="both"/>
        <w:rPr>
          <w:b w:val="0"/>
          <w:bCs w:val="0"/>
        </w:rPr>
      </w:pPr>
      <w:r>
        <w:rPr>
          <w:spacing w:val="-5"/>
        </w:rPr>
        <w:t>DA</w:t>
      </w:r>
      <w:r>
        <w:rPr>
          <w:spacing w:val="-6"/>
        </w:rPr>
        <w:t>TOS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ENTREVISTADO</w:t>
      </w:r>
    </w:p>
    <w:p w14:paraId="677BE2D5" w14:textId="2351DA1E" w:rsidR="002C26AE" w:rsidRDefault="003E4FE9" w:rsidP="00C35AAA">
      <w:pPr>
        <w:spacing w:before="147"/>
        <w:ind w:right="1558"/>
      </w:pPr>
      <w:r>
        <w:rPr>
          <w:rFonts w:ascii="Arial" w:hAnsi="Arial"/>
          <w:b/>
          <w:sz w:val="24"/>
        </w:rPr>
        <w:t>NOMBRE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ENTREVISTADO:</w:t>
      </w:r>
      <w:r>
        <w:rPr>
          <w:rFonts w:ascii="Arial" w:hAnsi="Arial"/>
          <w:b/>
          <w:spacing w:val="-7"/>
          <w:sz w:val="24"/>
        </w:rPr>
        <w:t xml:space="preserve"> </w:t>
      </w:r>
      <w:r w:rsidR="00297544">
        <w:rPr>
          <w:rFonts w:ascii="Arial" w:hAnsi="Arial"/>
          <w:b/>
          <w:spacing w:val="-7"/>
          <w:sz w:val="24"/>
        </w:rPr>
        <w:t>{</w:t>
      </w:r>
      <w:r>
        <w:rPr>
          <w:rFonts w:ascii="Arial" w:hAnsi="Arial"/>
          <w:sz w:val="24"/>
        </w:rPr>
        <w:t>xNombreEntrevistado</w:t>
      </w:r>
      <w:r w:rsidR="00297544">
        <w:rPr>
          <w:rFonts w:ascii="Arial" w:hAnsi="Arial"/>
          <w:sz w:val="24"/>
        </w:rPr>
        <w:t>}</w:t>
      </w:r>
    </w:p>
    <w:p w14:paraId="16B9F5A0" w14:textId="4D166762" w:rsidR="002C26AE" w:rsidRDefault="003E4FE9" w:rsidP="00C35AAA">
      <w:pPr>
        <w:spacing w:before="147"/>
        <w:ind w:right="1558"/>
      </w:pPr>
      <w:r>
        <w:rPr>
          <w:rFonts w:ascii="Arial" w:hAnsi="Arial"/>
          <w:b/>
          <w:sz w:val="24"/>
        </w:rPr>
        <w:t>SEXO:</w:t>
      </w:r>
      <w:r>
        <w:rPr>
          <w:rFonts w:ascii="Arial" w:hAnsi="Arial"/>
          <w:b/>
          <w:spacing w:val="-10"/>
          <w:sz w:val="24"/>
        </w:rPr>
        <w:t xml:space="preserve"> </w:t>
      </w:r>
      <w:r w:rsidR="00297544">
        <w:rPr>
          <w:rFonts w:ascii="Arial" w:hAnsi="Arial"/>
          <w:b/>
          <w:spacing w:val="-10"/>
          <w:sz w:val="24"/>
        </w:rPr>
        <w:t>{</w:t>
      </w:r>
      <w:r>
        <w:rPr>
          <w:rFonts w:ascii="Arial" w:hAnsi="Arial"/>
          <w:sz w:val="24"/>
        </w:rPr>
        <w:t>xSexo</w:t>
      </w:r>
      <w:r w:rsidR="00297544">
        <w:rPr>
          <w:rFonts w:ascii="Arial" w:hAnsi="Arial"/>
          <w:sz w:val="24"/>
        </w:rPr>
        <w:t>}</w:t>
      </w:r>
    </w:p>
    <w:p w14:paraId="7710B258" w14:textId="7436034C" w:rsidR="002C26AE" w:rsidRDefault="003E4FE9" w:rsidP="00C35AAA">
      <w:pPr>
        <w:spacing w:before="147"/>
        <w:ind w:right="1558"/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NACIMIENTO:</w:t>
      </w:r>
      <w:r>
        <w:rPr>
          <w:rFonts w:ascii="Arial" w:hAnsi="Arial"/>
          <w:b/>
          <w:spacing w:val="-3"/>
          <w:sz w:val="24"/>
        </w:rPr>
        <w:t xml:space="preserve"> </w:t>
      </w:r>
      <w:r w:rsidR="00297544">
        <w:rPr>
          <w:rFonts w:ascii="Arial" w:hAnsi="Arial"/>
          <w:b/>
          <w:spacing w:val="-3"/>
          <w:sz w:val="24"/>
        </w:rPr>
        <w:t>{</w:t>
      </w:r>
      <w:r>
        <w:rPr>
          <w:rFonts w:ascii="Arial" w:hAnsi="Arial"/>
          <w:sz w:val="24"/>
        </w:rPr>
        <w:t>xFechaNacimiento</w:t>
      </w:r>
      <w:r w:rsidR="00297544">
        <w:rPr>
          <w:rFonts w:ascii="Arial" w:hAnsi="Arial"/>
          <w:sz w:val="24"/>
        </w:rPr>
        <w:t>}</w:t>
      </w:r>
    </w:p>
    <w:p w14:paraId="5696D526" w14:textId="6C3F9BFB" w:rsidR="002C26AE" w:rsidRDefault="003E4FE9" w:rsidP="00C35AAA">
      <w:pPr>
        <w:spacing w:before="147"/>
        <w:ind w:right="1558"/>
      </w:pPr>
      <w:r>
        <w:rPr>
          <w:rFonts w:ascii="Arial" w:hAnsi="Arial"/>
          <w:b/>
          <w:sz w:val="24"/>
        </w:rPr>
        <w:t>NACIONALIDAD:</w:t>
      </w:r>
      <w:r>
        <w:rPr>
          <w:rFonts w:ascii="Arial" w:hAnsi="Arial"/>
          <w:b/>
          <w:spacing w:val="-5"/>
          <w:sz w:val="24"/>
        </w:rPr>
        <w:t xml:space="preserve"> </w:t>
      </w:r>
      <w:r w:rsidR="00297544">
        <w:rPr>
          <w:rFonts w:ascii="Arial" w:hAnsi="Arial"/>
          <w:b/>
          <w:spacing w:val="-5"/>
          <w:sz w:val="24"/>
        </w:rPr>
        <w:t>{</w:t>
      </w:r>
      <w:r>
        <w:rPr>
          <w:rFonts w:ascii="Arial" w:hAnsi="Arial"/>
          <w:sz w:val="24"/>
        </w:rPr>
        <w:t>xNacionalidad</w:t>
      </w:r>
      <w:r w:rsidR="00297544">
        <w:rPr>
          <w:rFonts w:ascii="Arial" w:hAnsi="Arial"/>
          <w:sz w:val="24"/>
        </w:rPr>
        <w:t>}</w:t>
      </w:r>
    </w:p>
    <w:p w14:paraId="737C0451" w14:textId="166ED7AF" w:rsidR="002C26AE" w:rsidRDefault="003E4FE9" w:rsidP="00C35AAA">
      <w:pPr>
        <w:spacing w:before="147"/>
        <w:ind w:right="1558"/>
      </w:pPr>
      <w:r>
        <w:rPr>
          <w:rFonts w:ascii="Arial" w:hAnsi="Arial"/>
          <w:b/>
          <w:sz w:val="24"/>
        </w:rPr>
        <w:t>ORIGINARIO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DE:</w:t>
      </w:r>
      <w:r>
        <w:rPr>
          <w:rFonts w:ascii="Arial" w:hAnsi="Arial"/>
          <w:b/>
          <w:spacing w:val="-8"/>
          <w:sz w:val="24"/>
        </w:rPr>
        <w:t xml:space="preserve"> </w:t>
      </w:r>
      <w:r w:rsidR="00297544">
        <w:rPr>
          <w:rFonts w:ascii="Arial" w:hAnsi="Arial"/>
          <w:b/>
          <w:spacing w:val="-8"/>
          <w:sz w:val="24"/>
        </w:rPr>
        <w:t>{</w:t>
      </w:r>
      <w:r>
        <w:rPr>
          <w:rFonts w:ascii="Arial" w:hAnsi="Arial"/>
          <w:sz w:val="24"/>
        </w:rPr>
        <w:t>xOriginario</w:t>
      </w:r>
      <w:r w:rsidR="00297544">
        <w:rPr>
          <w:rFonts w:ascii="Arial" w:hAnsi="Arial"/>
          <w:sz w:val="24"/>
        </w:rPr>
        <w:t>}</w:t>
      </w:r>
    </w:p>
    <w:p w14:paraId="77BE9EBE" w14:textId="1DCEA21B" w:rsidR="002C26AE" w:rsidRPr="00661875" w:rsidRDefault="003E4FE9" w:rsidP="00C35AAA">
      <w:pPr>
        <w:spacing w:before="147"/>
        <w:ind w:right="1558"/>
        <w:rPr>
          <w:lang w:val="es-ES"/>
        </w:rPr>
      </w:pPr>
      <w:r w:rsidRPr="00661875">
        <w:rPr>
          <w:rFonts w:ascii="Arial" w:hAnsi="Arial"/>
          <w:b/>
          <w:spacing w:val="-3"/>
          <w:w w:val="95"/>
          <w:sz w:val="24"/>
          <w:lang w:val="es-ES"/>
        </w:rPr>
        <w:t>ESTADO</w:t>
      </w:r>
      <w:r w:rsidRPr="00661875">
        <w:rPr>
          <w:rFonts w:ascii="Arial" w:hAnsi="Arial"/>
          <w:b/>
          <w:spacing w:val="-3"/>
          <w:w w:val="95"/>
          <w:sz w:val="24"/>
          <w:lang w:val="es-ES"/>
        </w:rPr>
        <w:tab/>
        <w:t>MIGRATORIO</w:t>
      </w:r>
      <w:r w:rsidRPr="00661875">
        <w:rPr>
          <w:rFonts w:ascii="Arial" w:hAnsi="Arial"/>
          <w:b/>
          <w:spacing w:val="-3"/>
          <w:w w:val="95"/>
          <w:sz w:val="24"/>
          <w:lang w:val="es-ES"/>
        </w:rPr>
        <w:tab/>
      </w:r>
      <w:r w:rsidRPr="00661875">
        <w:rPr>
          <w:rFonts w:ascii="Arial" w:hAnsi="Arial"/>
          <w:b/>
          <w:w w:val="95"/>
          <w:sz w:val="24"/>
          <w:lang w:val="es-ES"/>
        </w:rPr>
        <w:t>(EN</w:t>
      </w:r>
      <w:r w:rsidRPr="00661875">
        <w:rPr>
          <w:rFonts w:ascii="Arial" w:hAnsi="Arial"/>
          <w:b/>
          <w:w w:val="95"/>
          <w:sz w:val="24"/>
          <w:lang w:val="es-ES"/>
        </w:rPr>
        <w:tab/>
      </w:r>
      <w:r w:rsidRPr="00661875">
        <w:rPr>
          <w:rFonts w:ascii="Arial" w:hAnsi="Arial"/>
          <w:b/>
          <w:sz w:val="24"/>
          <w:lang w:val="es-ES"/>
        </w:rPr>
        <w:t>SU</w:t>
      </w:r>
      <w:r w:rsidRPr="00661875">
        <w:rPr>
          <w:rFonts w:ascii="Arial" w:hAnsi="Arial"/>
          <w:b/>
          <w:sz w:val="24"/>
          <w:lang w:val="es-ES"/>
        </w:rPr>
        <w:tab/>
        <w:t>CASO):</w:t>
      </w:r>
      <w:r w:rsidR="00ED41A3" w:rsidRPr="00661875">
        <w:rPr>
          <w:rFonts w:ascii="Arial" w:hAnsi="Arial"/>
          <w:b/>
          <w:sz w:val="24"/>
          <w:lang w:val="es-ES"/>
        </w:rPr>
        <w:t xml:space="preserve"> </w:t>
      </w:r>
      <w:r w:rsidR="00297544">
        <w:rPr>
          <w:rFonts w:ascii="Arial" w:hAnsi="Arial"/>
          <w:b/>
          <w:sz w:val="24"/>
          <w:lang w:val="es-ES"/>
        </w:rPr>
        <w:t>{</w:t>
      </w:r>
      <w:r w:rsidR="00F3463A">
        <w:rPr>
          <w:rFonts w:ascii="Arial" w:hAnsi="Arial"/>
          <w:spacing w:val="-2"/>
          <w:w w:val="95"/>
          <w:sz w:val="24"/>
          <w:lang w:val="es-ES"/>
        </w:rPr>
        <w:t>xEstadoMigratorio</w:t>
      </w:r>
      <w:r w:rsidR="00297544">
        <w:rPr>
          <w:rFonts w:ascii="Arial" w:hAnsi="Arial"/>
          <w:spacing w:val="-2"/>
          <w:w w:val="95"/>
          <w:sz w:val="24"/>
          <w:lang w:val="es-ES"/>
        </w:rPr>
        <w:t>}</w:t>
      </w:r>
    </w:p>
    <w:p w14:paraId="66DCE106" w14:textId="4451FE29" w:rsidR="002C26AE" w:rsidRPr="00661875" w:rsidRDefault="003E4FE9" w:rsidP="00C35AAA">
      <w:pPr>
        <w:spacing w:before="207"/>
        <w:jc w:val="both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CALIDAD:</w:t>
      </w:r>
      <w:r w:rsidRPr="00661875">
        <w:rPr>
          <w:rFonts w:ascii="Arial" w:hAnsi="Arial"/>
          <w:b/>
          <w:spacing w:val="-1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1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xCalidadUsuarioPersona</w:t>
      </w:r>
      <w:r w:rsidR="00297544">
        <w:rPr>
          <w:rFonts w:ascii="Arial" w:hAnsi="Arial"/>
          <w:sz w:val="24"/>
          <w:lang w:val="es-ES"/>
        </w:rPr>
        <w:t>}</w:t>
      </w:r>
    </w:p>
    <w:p w14:paraId="42B182B7" w14:textId="77777777" w:rsidR="002C26AE" w:rsidRPr="00661875" w:rsidRDefault="002C26AE" w:rsidP="00C35AAA">
      <w:pPr>
        <w:spacing w:before="7"/>
        <w:rPr>
          <w:rFonts w:ascii="Arial" w:eastAsia="Arial" w:hAnsi="Arial" w:cs="Arial"/>
          <w:sz w:val="20"/>
          <w:szCs w:val="20"/>
          <w:lang w:val="es-ES"/>
        </w:rPr>
      </w:pPr>
    </w:p>
    <w:p w14:paraId="2EF070A9" w14:textId="4A7C2AA2" w:rsidR="002C26AE" w:rsidRPr="00661875" w:rsidRDefault="003E4FE9" w:rsidP="00C35AAA">
      <w:pPr>
        <w:spacing w:line="240" w:lineRule="exact"/>
        <w:ind w:right="72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IDENTIFICACIÓN:</w:t>
      </w:r>
      <w:r w:rsidRPr="00661875">
        <w:rPr>
          <w:rFonts w:ascii="Arial" w:hAnsi="Arial"/>
          <w:b/>
          <w:spacing w:val="22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22"/>
          <w:sz w:val="24"/>
          <w:lang w:val="es-ES"/>
        </w:rPr>
        <w:t>{</w:t>
      </w:r>
      <w:r w:rsidR="00ED41A3" w:rsidRPr="00661875">
        <w:rPr>
          <w:rFonts w:ascii="Arial" w:hAnsi="Arial"/>
          <w:sz w:val="24"/>
          <w:lang w:val="es-ES"/>
        </w:rPr>
        <w:t>xTipoIdentificacion</w:t>
      </w:r>
      <w:r w:rsidR="00297544">
        <w:rPr>
          <w:rFonts w:ascii="Arial" w:hAnsi="Arial"/>
          <w:sz w:val="24"/>
          <w:lang w:val="es-ES"/>
        </w:rPr>
        <w:t>}</w:t>
      </w:r>
      <w:r w:rsidRPr="00661875">
        <w:rPr>
          <w:rFonts w:ascii="Arial" w:hAnsi="Arial"/>
          <w:sz w:val="24"/>
          <w:lang w:val="es-ES"/>
        </w:rPr>
        <w:t>,</w:t>
      </w:r>
      <w:r w:rsidRPr="00661875">
        <w:rPr>
          <w:rFonts w:ascii="Arial" w:hAnsi="Arial"/>
          <w:spacing w:val="26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EMITIDA</w:t>
      </w:r>
      <w:r w:rsidRPr="00661875">
        <w:rPr>
          <w:rFonts w:ascii="Arial" w:hAnsi="Arial"/>
          <w:b/>
          <w:spacing w:val="24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POR:</w:t>
      </w:r>
      <w:r w:rsidRPr="00661875">
        <w:rPr>
          <w:rFonts w:ascii="Arial" w:hAnsi="Arial"/>
          <w:b/>
          <w:spacing w:val="23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23"/>
          <w:sz w:val="24"/>
          <w:lang w:val="es-ES"/>
        </w:rPr>
        <w:t>{</w:t>
      </w:r>
      <w:r w:rsidR="00ED41A3" w:rsidRPr="00661875">
        <w:rPr>
          <w:rFonts w:ascii="Arial" w:hAnsi="Arial"/>
          <w:sz w:val="24"/>
          <w:lang w:val="es-ES"/>
        </w:rPr>
        <w:t>xEmisorIdentificacion</w:t>
      </w:r>
      <w:r w:rsidR="00297544">
        <w:rPr>
          <w:rFonts w:ascii="Arial" w:hAnsi="Arial"/>
          <w:sz w:val="24"/>
          <w:lang w:val="es-ES"/>
        </w:rPr>
        <w:t>}</w:t>
      </w:r>
      <w:r w:rsidRPr="00661875">
        <w:rPr>
          <w:rFonts w:ascii="Arial" w:hAnsi="Arial"/>
          <w:sz w:val="24"/>
          <w:lang w:val="es-ES"/>
        </w:rPr>
        <w:t>,</w:t>
      </w:r>
      <w:r w:rsidRPr="00661875">
        <w:rPr>
          <w:rFonts w:ascii="Arial" w:hAnsi="Arial"/>
          <w:spacing w:val="-5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NÚMERO:</w:t>
      </w:r>
      <w:r w:rsidRPr="00661875">
        <w:rPr>
          <w:rFonts w:ascii="Arial" w:hAnsi="Arial"/>
          <w:b/>
          <w:spacing w:val="-6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6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xNumeroIdentificacion</w:t>
      </w:r>
      <w:r w:rsidR="00297544">
        <w:rPr>
          <w:rFonts w:ascii="Arial" w:hAnsi="Arial"/>
          <w:sz w:val="24"/>
          <w:lang w:val="es-ES"/>
        </w:rPr>
        <w:t>}</w:t>
      </w:r>
    </w:p>
    <w:p w14:paraId="591ED67D" w14:textId="767896C1" w:rsidR="002C26AE" w:rsidRPr="00661875" w:rsidRDefault="003E4FE9" w:rsidP="00C35AAA">
      <w:pPr>
        <w:spacing w:before="207"/>
        <w:ind w:right="705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CURP:</w:t>
      </w:r>
      <w:r w:rsidRPr="00661875">
        <w:rPr>
          <w:rFonts w:ascii="Arial" w:hAnsi="Arial"/>
          <w:b/>
          <w:spacing w:val="-1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1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xCURP</w:t>
      </w:r>
      <w:r w:rsidR="00297544">
        <w:rPr>
          <w:rFonts w:ascii="Arial" w:hAnsi="Arial"/>
          <w:sz w:val="24"/>
          <w:lang w:val="es-ES"/>
        </w:rPr>
        <w:t>}</w:t>
      </w:r>
    </w:p>
    <w:p w14:paraId="0F17641D" w14:textId="2790D98E" w:rsidR="002C26AE" w:rsidRPr="00661875" w:rsidRDefault="003E4FE9" w:rsidP="00C35AAA">
      <w:pPr>
        <w:spacing w:before="207"/>
        <w:ind w:right="705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R.</w:t>
      </w:r>
      <w:r w:rsidRPr="00661875">
        <w:rPr>
          <w:rFonts w:ascii="Arial" w:hAnsi="Arial"/>
          <w:b/>
          <w:spacing w:val="-28"/>
          <w:sz w:val="24"/>
          <w:lang w:val="es-ES"/>
        </w:rPr>
        <w:t>F</w:t>
      </w:r>
      <w:r w:rsidRPr="00661875">
        <w:rPr>
          <w:rFonts w:ascii="Arial" w:hAnsi="Arial"/>
          <w:b/>
          <w:sz w:val="24"/>
          <w:lang w:val="es-ES"/>
        </w:rPr>
        <w:t>.C.:</w:t>
      </w:r>
      <w:r w:rsidRPr="00661875">
        <w:rPr>
          <w:rFonts w:ascii="Arial" w:hAnsi="Arial"/>
          <w:b/>
          <w:spacing w:val="-3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3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xRFC</w:t>
      </w:r>
      <w:r w:rsidR="00297544">
        <w:rPr>
          <w:rFonts w:ascii="Arial" w:hAnsi="Arial"/>
          <w:sz w:val="24"/>
          <w:lang w:val="es-ES"/>
        </w:rPr>
        <w:t>}</w:t>
      </w:r>
    </w:p>
    <w:p w14:paraId="0F6852D4" w14:textId="6F83A354" w:rsidR="002C26AE" w:rsidRPr="00661875" w:rsidRDefault="003E4FE9" w:rsidP="00C35AAA">
      <w:pPr>
        <w:spacing w:before="207"/>
        <w:ind w:right="850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¿SABE</w:t>
      </w:r>
      <w:r w:rsidRPr="00661875">
        <w:rPr>
          <w:rFonts w:ascii="Arial" w:hAnsi="Arial"/>
          <w:b/>
          <w:spacing w:val="-2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LEER</w:t>
      </w:r>
      <w:r w:rsidRPr="00661875">
        <w:rPr>
          <w:rFonts w:ascii="Arial" w:hAnsi="Arial"/>
          <w:b/>
          <w:spacing w:val="-2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Y</w:t>
      </w:r>
      <w:r w:rsidRPr="00661875">
        <w:rPr>
          <w:rFonts w:ascii="Arial" w:hAnsi="Arial"/>
          <w:b/>
          <w:spacing w:val="-2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ESCRIBIR?:</w:t>
      </w:r>
      <w:r w:rsidRPr="00661875">
        <w:rPr>
          <w:rFonts w:ascii="Arial" w:hAnsi="Arial"/>
          <w:b/>
          <w:spacing w:val="-3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3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xSabeLeerEscribir</w:t>
      </w:r>
      <w:r w:rsidR="00297544">
        <w:rPr>
          <w:rFonts w:ascii="Arial" w:hAnsi="Arial"/>
          <w:sz w:val="24"/>
          <w:lang w:val="es-ES"/>
        </w:rPr>
        <w:t>}</w:t>
      </w:r>
    </w:p>
    <w:p w14:paraId="303E3B86" w14:textId="16D7C6B8" w:rsidR="002C26AE" w:rsidRPr="00661875" w:rsidRDefault="003E4FE9" w:rsidP="00C35AAA">
      <w:pPr>
        <w:spacing w:before="207"/>
        <w:ind w:right="850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GRADO</w:t>
      </w:r>
      <w:r w:rsidRPr="00661875">
        <w:rPr>
          <w:rFonts w:ascii="Arial" w:hAnsi="Arial"/>
          <w:b/>
          <w:spacing w:val="-2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DE</w:t>
      </w:r>
      <w:r w:rsidRPr="00661875">
        <w:rPr>
          <w:rFonts w:ascii="Arial" w:hAnsi="Arial"/>
          <w:b/>
          <w:spacing w:val="-1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ESCOLARIDAD:</w:t>
      </w:r>
      <w:r w:rsidRPr="00661875">
        <w:rPr>
          <w:rFonts w:ascii="Arial" w:hAnsi="Arial"/>
          <w:b/>
          <w:spacing w:val="-2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2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xEscolaridad</w:t>
      </w:r>
      <w:r w:rsidR="00297544">
        <w:rPr>
          <w:rFonts w:ascii="Arial" w:hAnsi="Arial"/>
          <w:sz w:val="24"/>
          <w:lang w:val="es-ES"/>
        </w:rPr>
        <w:t>}</w:t>
      </w:r>
    </w:p>
    <w:p w14:paraId="303B4FF9" w14:textId="6B9CC99A" w:rsidR="002C26AE" w:rsidRPr="00661875" w:rsidRDefault="003E4FE9" w:rsidP="00685E5D">
      <w:pPr>
        <w:spacing w:before="207"/>
        <w:ind w:right="850"/>
        <w:rPr>
          <w:lang w:val="es-ES"/>
        </w:rPr>
        <w:sectPr w:rsidR="002C26AE" w:rsidRPr="00661875" w:rsidSect="00C35A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20" w:h="15840"/>
          <w:pgMar w:top="1134" w:right="1134" w:bottom="1134" w:left="1134" w:header="272" w:footer="272" w:gutter="0"/>
          <w:cols w:space="720"/>
          <w:formProt w:val="0"/>
          <w:docGrid w:linePitch="299"/>
        </w:sectPr>
      </w:pPr>
      <w:r w:rsidRPr="00661875">
        <w:rPr>
          <w:rFonts w:ascii="Arial" w:hAnsi="Arial"/>
          <w:b/>
          <w:spacing w:val="-2"/>
          <w:sz w:val="24"/>
          <w:lang w:val="es-ES"/>
        </w:rPr>
        <w:t>OCUPACIÓN:</w:t>
      </w:r>
      <w:r w:rsidRPr="00661875">
        <w:rPr>
          <w:rFonts w:ascii="Arial" w:hAnsi="Arial"/>
          <w:b/>
          <w:spacing w:val="-4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4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xOcupacion</w:t>
      </w:r>
      <w:r w:rsidR="00297544">
        <w:rPr>
          <w:rFonts w:ascii="Arial" w:hAnsi="Arial"/>
          <w:sz w:val="24"/>
          <w:lang w:val="es-ES"/>
        </w:rPr>
        <w:t>}</w:t>
      </w:r>
    </w:p>
    <w:p w14:paraId="59F40ADF" w14:textId="06B3236B" w:rsidR="002C26AE" w:rsidRPr="00661875" w:rsidRDefault="00685E5D" w:rsidP="00C35AAA">
      <w:pPr>
        <w:tabs>
          <w:tab w:val="left" w:pos="1759"/>
          <w:tab w:val="left" w:pos="2298"/>
          <w:tab w:val="left" w:pos="3664"/>
          <w:tab w:val="left" w:pos="4056"/>
          <w:tab w:val="left" w:pos="5632"/>
          <w:tab w:val="left" w:pos="6975"/>
          <w:tab w:val="left" w:pos="7262"/>
          <w:tab w:val="left" w:pos="8297"/>
          <w:tab w:val="left" w:pos="8839"/>
          <w:tab w:val="left" w:pos="10483"/>
        </w:tabs>
        <w:spacing w:line="240" w:lineRule="exact"/>
        <w:ind w:right="727"/>
        <w:rPr>
          <w:lang w:val="es-ES"/>
        </w:rPr>
      </w:pPr>
      <w:r>
        <w:rPr>
          <w:rFonts w:ascii="Arial" w:hAnsi="Arial"/>
          <w:b/>
          <w:sz w:val="24"/>
          <w:lang w:val="es-ES"/>
        </w:rPr>
        <w:lastRenderedPageBreak/>
        <w:t>LUGAR DE RABAJO O</w:t>
      </w:r>
      <w:r>
        <w:rPr>
          <w:rFonts w:ascii="Arial" w:hAnsi="Arial"/>
          <w:b/>
          <w:w w:val="95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w w:val="95"/>
          <w:sz w:val="24"/>
          <w:lang w:val="es-ES"/>
        </w:rPr>
        <w:t>NEGOCIOS:</w:t>
      </w:r>
      <w:r>
        <w:rPr>
          <w:rFonts w:ascii="Arial" w:hAnsi="Arial"/>
          <w:b/>
          <w:w w:val="95"/>
          <w:sz w:val="24"/>
          <w:lang w:val="es-ES"/>
        </w:rPr>
        <w:t xml:space="preserve"> </w:t>
      </w:r>
      <w:r w:rsidR="00297544">
        <w:rPr>
          <w:rFonts w:ascii="Arial" w:hAnsi="Arial"/>
          <w:b/>
          <w:w w:val="95"/>
          <w:sz w:val="24"/>
          <w:lang w:val="es-ES"/>
        </w:rPr>
        <w:t>{</w:t>
      </w:r>
      <w:r w:rsidR="003E4FE9" w:rsidRPr="00661875">
        <w:rPr>
          <w:rFonts w:ascii="Arial" w:hAnsi="Arial"/>
          <w:w w:val="95"/>
          <w:sz w:val="24"/>
          <w:lang w:val="es-ES"/>
        </w:rPr>
        <w:t>xLugarOcupacion</w:t>
      </w:r>
      <w:r w:rsidR="00297544">
        <w:rPr>
          <w:rFonts w:ascii="Arial" w:hAnsi="Arial"/>
          <w:w w:val="95"/>
          <w:sz w:val="24"/>
          <w:lang w:val="es-ES"/>
        </w:rPr>
        <w:t>}</w:t>
      </w:r>
    </w:p>
    <w:p w14:paraId="025202BA" w14:textId="5A0F6212" w:rsidR="002C26AE" w:rsidRPr="00661875" w:rsidRDefault="003E4FE9" w:rsidP="00C35AAA">
      <w:pPr>
        <w:spacing w:before="207"/>
        <w:rPr>
          <w:lang w:val="es-ES"/>
        </w:rPr>
      </w:pPr>
      <w:r w:rsidRPr="00661875">
        <w:rPr>
          <w:rFonts w:ascii="Arial" w:hAnsi="Arial"/>
          <w:b/>
          <w:spacing w:val="-3"/>
          <w:sz w:val="24"/>
          <w:lang w:val="es-ES"/>
        </w:rPr>
        <w:t>ESTADO</w:t>
      </w:r>
      <w:r w:rsidRPr="00661875">
        <w:rPr>
          <w:rFonts w:ascii="Arial" w:hAnsi="Arial"/>
          <w:b/>
          <w:spacing w:val="-6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CIVIL:</w:t>
      </w:r>
      <w:r w:rsidRPr="00661875">
        <w:rPr>
          <w:rFonts w:ascii="Arial" w:hAnsi="Arial"/>
          <w:b/>
          <w:spacing w:val="-7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7"/>
          <w:sz w:val="24"/>
          <w:lang w:val="es-ES"/>
        </w:rPr>
        <w:t>{</w:t>
      </w:r>
      <w:r w:rsidR="00316D42">
        <w:rPr>
          <w:rFonts w:ascii="Arial" w:hAnsi="Arial"/>
          <w:sz w:val="24"/>
          <w:lang w:val="es-ES"/>
        </w:rPr>
        <w:t>xEstadoCivil</w:t>
      </w:r>
      <w:r w:rsidR="00297544">
        <w:rPr>
          <w:rFonts w:ascii="Arial" w:hAnsi="Arial"/>
          <w:sz w:val="24"/>
          <w:lang w:val="es-ES"/>
        </w:rPr>
        <w:t>}</w:t>
      </w:r>
    </w:p>
    <w:p w14:paraId="1F3F5AC3" w14:textId="78DCE645" w:rsidR="002C26AE" w:rsidRPr="00661875" w:rsidRDefault="003E4FE9" w:rsidP="00C35AAA">
      <w:pPr>
        <w:spacing w:before="204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SALARIO</w:t>
      </w:r>
      <w:r w:rsidRPr="00661875">
        <w:rPr>
          <w:rFonts w:ascii="Arial" w:hAnsi="Arial"/>
          <w:b/>
          <w:spacing w:val="-3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SEMANAL:</w:t>
      </w:r>
      <w:r w:rsidRPr="00661875">
        <w:rPr>
          <w:rFonts w:ascii="Arial" w:hAnsi="Arial"/>
          <w:b/>
          <w:spacing w:val="-3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3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xSalarioSemanal</w:t>
      </w:r>
      <w:r w:rsidR="000A0CC9">
        <w:rPr>
          <w:rFonts w:ascii="Arial" w:hAnsi="Arial"/>
          <w:sz w:val="24"/>
          <w:lang w:val="es-ES"/>
        </w:rPr>
        <w:t>}</w:t>
      </w:r>
      <w:bookmarkStart w:id="0" w:name="_GoBack"/>
      <w:bookmarkEnd w:id="0"/>
    </w:p>
    <w:p w14:paraId="5C899F5E" w14:textId="04916A43" w:rsidR="002C26AE" w:rsidRPr="00661875" w:rsidRDefault="003E4FE9" w:rsidP="00C35AAA">
      <w:pPr>
        <w:pStyle w:val="Ttulo1"/>
        <w:spacing w:before="204"/>
        <w:ind w:left="0"/>
        <w:rPr>
          <w:lang w:val="es-ES"/>
        </w:rPr>
      </w:pPr>
      <w:r w:rsidRPr="00661875">
        <w:rPr>
          <w:lang w:val="es-ES"/>
        </w:rPr>
        <w:t>RELACIÓN</w:t>
      </w:r>
      <w:r w:rsidRPr="00661875">
        <w:rPr>
          <w:spacing w:val="-4"/>
          <w:lang w:val="es-ES"/>
        </w:rPr>
        <w:t xml:space="preserve"> </w:t>
      </w:r>
      <w:r w:rsidRPr="00661875">
        <w:rPr>
          <w:lang w:val="es-ES"/>
        </w:rPr>
        <w:t>DEL</w:t>
      </w:r>
      <w:r w:rsidRPr="00661875">
        <w:rPr>
          <w:spacing w:val="-3"/>
          <w:lang w:val="es-ES"/>
        </w:rPr>
        <w:t xml:space="preserve"> </w:t>
      </w:r>
      <w:r w:rsidRPr="00661875">
        <w:rPr>
          <w:spacing w:val="-2"/>
          <w:lang w:val="es-ES"/>
        </w:rPr>
        <w:t>ENTREVISTADO</w:t>
      </w:r>
      <w:r w:rsidRPr="00661875">
        <w:rPr>
          <w:spacing w:val="-4"/>
          <w:lang w:val="es-ES"/>
        </w:rPr>
        <w:t xml:space="preserve"> </w:t>
      </w:r>
      <w:r w:rsidRPr="00661875">
        <w:rPr>
          <w:lang w:val="es-ES"/>
        </w:rPr>
        <w:t>CON</w:t>
      </w:r>
      <w:r w:rsidRPr="00661875">
        <w:rPr>
          <w:spacing w:val="-3"/>
          <w:lang w:val="es-ES"/>
        </w:rPr>
        <w:t xml:space="preserve"> </w:t>
      </w:r>
      <w:r w:rsidRPr="00661875">
        <w:rPr>
          <w:lang w:val="es-ES"/>
        </w:rPr>
        <w:t>ALGUNA</w:t>
      </w:r>
      <w:r w:rsidRPr="00661875">
        <w:rPr>
          <w:spacing w:val="-3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-4"/>
          <w:lang w:val="es-ES"/>
        </w:rPr>
        <w:t xml:space="preserve"> </w:t>
      </w:r>
      <w:r w:rsidRPr="00661875">
        <w:rPr>
          <w:lang w:val="es-ES"/>
        </w:rPr>
        <w:t>LAS</w:t>
      </w:r>
      <w:r w:rsidRPr="00661875">
        <w:rPr>
          <w:spacing w:val="-3"/>
          <w:lang w:val="es-ES"/>
        </w:rPr>
        <w:t xml:space="preserve"> PARTES:</w:t>
      </w:r>
      <w:r w:rsidRPr="00661875">
        <w:rPr>
          <w:spacing w:val="-5"/>
          <w:lang w:val="es-ES"/>
        </w:rPr>
        <w:t xml:space="preserve"> </w:t>
      </w:r>
      <w:r w:rsidR="00297544">
        <w:rPr>
          <w:spacing w:val="-5"/>
          <w:lang w:val="es-ES"/>
        </w:rPr>
        <w:t>{</w:t>
      </w:r>
      <w:r w:rsidR="007C32A4" w:rsidRPr="00661875">
        <w:rPr>
          <w:b w:val="0"/>
          <w:lang w:val="es-ES"/>
        </w:rPr>
        <w:t>xRelacionEntrevistadoPartes</w:t>
      </w:r>
      <w:r w:rsidR="00297544">
        <w:rPr>
          <w:b w:val="0"/>
          <w:lang w:val="es-ES"/>
        </w:rPr>
        <w:t>}</w:t>
      </w:r>
    </w:p>
    <w:p w14:paraId="26B3B04B" w14:textId="77777777" w:rsidR="002C26AE" w:rsidRPr="00661875" w:rsidRDefault="002C26AE" w:rsidP="00C35AAA">
      <w:pPr>
        <w:rPr>
          <w:rFonts w:ascii="Arial" w:eastAsia="Arial" w:hAnsi="Arial" w:cs="Arial"/>
          <w:sz w:val="24"/>
          <w:szCs w:val="24"/>
          <w:lang w:val="es-ES"/>
        </w:rPr>
      </w:pPr>
    </w:p>
    <w:p w14:paraId="567EEA3D" w14:textId="77777777" w:rsidR="002C26AE" w:rsidRPr="00661875" w:rsidRDefault="003E4FE9" w:rsidP="00C35AAA">
      <w:pPr>
        <w:numPr>
          <w:ilvl w:val="0"/>
          <w:numId w:val="1"/>
        </w:numPr>
        <w:tabs>
          <w:tab w:val="left" w:pos="1953"/>
        </w:tabs>
        <w:spacing w:before="168"/>
        <w:ind w:left="0" w:hanging="267"/>
        <w:rPr>
          <w:rFonts w:ascii="Arial" w:eastAsia="Arial" w:hAnsi="Arial" w:cs="Arial"/>
          <w:sz w:val="24"/>
          <w:szCs w:val="24"/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DOMICILIO</w:t>
      </w:r>
      <w:r w:rsidRPr="00661875">
        <w:rPr>
          <w:rFonts w:ascii="Arial" w:hAnsi="Arial"/>
          <w:b/>
          <w:spacing w:val="-7"/>
          <w:sz w:val="24"/>
          <w:lang w:val="es-ES"/>
        </w:rPr>
        <w:t xml:space="preserve"> </w:t>
      </w:r>
      <w:r w:rsidRPr="00661875">
        <w:rPr>
          <w:rFonts w:ascii="Arial" w:hAnsi="Arial"/>
          <w:b/>
          <w:spacing w:val="-6"/>
          <w:sz w:val="24"/>
          <w:lang w:val="es-ES"/>
        </w:rPr>
        <w:t>P</w:t>
      </w:r>
      <w:r w:rsidRPr="00661875">
        <w:rPr>
          <w:rFonts w:ascii="Arial" w:hAnsi="Arial"/>
          <w:b/>
          <w:spacing w:val="-5"/>
          <w:sz w:val="24"/>
          <w:lang w:val="es-ES"/>
        </w:rPr>
        <w:t>ARA</w:t>
      </w:r>
      <w:r w:rsidRPr="00661875">
        <w:rPr>
          <w:rFonts w:ascii="Arial" w:hAnsi="Arial"/>
          <w:b/>
          <w:spacing w:val="-7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OÍR</w:t>
      </w:r>
      <w:r w:rsidRPr="00661875">
        <w:rPr>
          <w:rFonts w:ascii="Arial" w:hAnsi="Arial"/>
          <w:b/>
          <w:spacing w:val="-6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Y</w:t>
      </w:r>
      <w:r w:rsidRPr="00661875">
        <w:rPr>
          <w:rFonts w:ascii="Arial" w:hAnsi="Arial"/>
          <w:b/>
          <w:spacing w:val="-7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RECIBIR</w:t>
      </w:r>
      <w:r w:rsidRPr="00661875">
        <w:rPr>
          <w:rFonts w:ascii="Arial" w:hAnsi="Arial"/>
          <w:b/>
          <w:spacing w:val="-6"/>
          <w:sz w:val="24"/>
          <w:lang w:val="es-ES"/>
        </w:rPr>
        <w:t xml:space="preserve"> </w:t>
      </w:r>
      <w:r w:rsidRPr="00661875">
        <w:rPr>
          <w:rFonts w:ascii="Arial" w:hAnsi="Arial"/>
          <w:b/>
          <w:spacing w:val="-2"/>
          <w:sz w:val="24"/>
          <w:lang w:val="es-ES"/>
        </w:rPr>
        <w:t>TODO</w:t>
      </w:r>
      <w:r w:rsidRPr="00661875">
        <w:rPr>
          <w:rFonts w:ascii="Arial" w:hAnsi="Arial"/>
          <w:b/>
          <w:spacing w:val="-7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TIPO</w:t>
      </w:r>
      <w:r w:rsidRPr="00661875">
        <w:rPr>
          <w:rFonts w:ascii="Arial" w:hAnsi="Arial"/>
          <w:b/>
          <w:spacing w:val="-6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DE</w:t>
      </w:r>
      <w:r w:rsidRPr="00661875">
        <w:rPr>
          <w:rFonts w:ascii="Arial" w:hAnsi="Arial"/>
          <w:b/>
          <w:spacing w:val="-7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NOTIFICACIONES</w:t>
      </w:r>
    </w:p>
    <w:p w14:paraId="5DECFA74" w14:textId="66CF7B61" w:rsidR="002C26AE" w:rsidRPr="00661875" w:rsidRDefault="003E4FE9" w:rsidP="00C35AAA">
      <w:pPr>
        <w:pStyle w:val="Textoindependiente"/>
        <w:spacing w:before="204" w:line="258" w:lineRule="exact"/>
        <w:ind w:left="0"/>
        <w:rPr>
          <w:lang w:val="es-ES"/>
        </w:rPr>
      </w:pPr>
      <w:r w:rsidRPr="00661875">
        <w:rPr>
          <w:b/>
          <w:lang w:val="es-ES"/>
        </w:rPr>
        <w:t>DOMICILIO:</w:t>
      </w:r>
      <w:r w:rsidRPr="00661875">
        <w:rPr>
          <w:b/>
          <w:spacing w:val="-5"/>
          <w:lang w:val="es-ES"/>
        </w:rPr>
        <w:t xml:space="preserve"> </w:t>
      </w:r>
      <w:r w:rsidR="00297544">
        <w:rPr>
          <w:b/>
          <w:spacing w:val="-5"/>
          <w:lang w:val="es-ES"/>
        </w:rPr>
        <w:t>{</w:t>
      </w:r>
      <w:r w:rsidR="0039781B" w:rsidRPr="00661875">
        <w:rPr>
          <w:lang w:val="es-ES"/>
        </w:rPr>
        <w:t>xCalle</w:t>
      </w:r>
      <w:r w:rsidRPr="00661875">
        <w:rPr>
          <w:spacing w:val="-1"/>
          <w:lang w:val="es-ES"/>
        </w:rPr>
        <w:t xml:space="preserve"> </w:t>
      </w:r>
      <w:r w:rsidR="0039781B" w:rsidRPr="00661875">
        <w:rPr>
          <w:lang w:val="es-ES"/>
        </w:rPr>
        <w:t>xNumExterior</w:t>
      </w:r>
      <w:r w:rsidR="00297544">
        <w:rPr>
          <w:lang w:val="es-ES"/>
        </w:rPr>
        <w:t>}</w:t>
      </w:r>
      <w:r w:rsidRPr="00661875">
        <w:rPr>
          <w:lang w:val="es-ES"/>
        </w:rPr>
        <w:t>,</w:t>
      </w:r>
      <w:r w:rsidRPr="00661875">
        <w:rPr>
          <w:spacing w:val="-1"/>
          <w:lang w:val="es-ES"/>
        </w:rPr>
        <w:t xml:space="preserve"> </w:t>
      </w:r>
      <w:r w:rsidR="00297544">
        <w:rPr>
          <w:spacing w:val="-1"/>
          <w:lang w:val="es-ES"/>
        </w:rPr>
        <w:t>{</w:t>
      </w:r>
      <w:r w:rsidR="00F72BF6">
        <w:rPr>
          <w:spacing w:val="-1"/>
          <w:lang w:val="es-ES"/>
        </w:rPr>
        <w:t>xNumInterior</w:t>
      </w:r>
      <w:r w:rsidR="00297544">
        <w:rPr>
          <w:spacing w:val="-1"/>
          <w:lang w:val="es-ES"/>
        </w:rPr>
        <w:t>}</w:t>
      </w:r>
      <w:r w:rsidRPr="00661875">
        <w:rPr>
          <w:lang w:val="es-ES"/>
        </w:rPr>
        <w:t>,</w:t>
      </w:r>
    </w:p>
    <w:p w14:paraId="67511B3D" w14:textId="7D6B1022" w:rsidR="002C26AE" w:rsidRPr="00661875" w:rsidRDefault="00297544" w:rsidP="00C35AAA">
      <w:pPr>
        <w:pStyle w:val="Textoindependiente"/>
        <w:spacing w:line="258" w:lineRule="exact"/>
        <w:ind w:left="0"/>
        <w:rPr>
          <w:lang w:val="es-ES"/>
        </w:rPr>
      </w:pPr>
      <w:r>
        <w:rPr>
          <w:lang w:val="es-ES"/>
        </w:rPr>
        <w:t>{</w:t>
      </w:r>
      <w:r w:rsidR="0039781B" w:rsidRPr="00661875">
        <w:rPr>
          <w:lang w:val="es-ES"/>
        </w:rPr>
        <w:t>xColonia</w:t>
      </w:r>
      <w:r>
        <w:rPr>
          <w:lang w:val="es-ES"/>
        </w:rPr>
        <w:t>}</w:t>
      </w:r>
      <w:r w:rsidR="003E4FE9" w:rsidRPr="00661875">
        <w:rPr>
          <w:lang w:val="es-ES"/>
        </w:rPr>
        <w:t>,</w:t>
      </w:r>
      <w:r w:rsidR="003E4FE9" w:rsidRPr="00661875">
        <w:rPr>
          <w:spacing w:val="-3"/>
          <w:lang w:val="es-ES"/>
        </w:rPr>
        <w:t xml:space="preserve"> </w:t>
      </w:r>
      <w:r>
        <w:rPr>
          <w:spacing w:val="-3"/>
          <w:lang w:val="es-ES"/>
        </w:rPr>
        <w:t>{</w:t>
      </w:r>
      <w:r w:rsidR="0039781B" w:rsidRPr="00661875">
        <w:rPr>
          <w:lang w:val="es-ES"/>
        </w:rPr>
        <w:t>xCP</w:t>
      </w:r>
      <w:r>
        <w:rPr>
          <w:lang w:val="es-ES"/>
        </w:rPr>
        <w:t>}</w:t>
      </w:r>
      <w:r w:rsidR="003E4FE9" w:rsidRPr="00661875">
        <w:rPr>
          <w:lang w:val="es-ES"/>
        </w:rPr>
        <w:t>,</w:t>
      </w:r>
      <w:r w:rsidR="003E4FE9" w:rsidRPr="00661875">
        <w:rPr>
          <w:spacing w:val="-3"/>
          <w:lang w:val="es-ES"/>
        </w:rPr>
        <w:t xml:space="preserve"> </w:t>
      </w:r>
      <w:r>
        <w:rPr>
          <w:spacing w:val="-3"/>
          <w:lang w:val="es-ES"/>
        </w:rPr>
        <w:t>{</w:t>
      </w:r>
      <w:r w:rsidR="0039781B" w:rsidRPr="00661875">
        <w:rPr>
          <w:lang w:val="es-ES"/>
        </w:rPr>
        <w:t>xPoblacion</w:t>
      </w:r>
      <w:r>
        <w:rPr>
          <w:lang w:val="es-ES"/>
        </w:rPr>
        <w:t>}</w:t>
      </w:r>
      <w:r w:rsidR="003E4FE9" w:rsidRPr="00661875">
        <w:rPr>
          <w:lang w:val="es-ES"/>
        </w:rPr>
        <w:t>,</w:t>
      </w:r>
      <w:r w:rsidR="00D95E26">
        <w:rPr>
          <w:spacing w:val="-3"/>
          <w:lang w:val="es-ES"/>
        </w:rPr>
        <w:t xml:space="preserve"> </w:t>
      </w:r>
      <w:r>
        <w:rPr>
          <w:spacing w:val="-3"/>
          <w:lang w:val="es-ES"/>
        </w:rPr>
        <w:t>{</w:t>
      </w:r>
      <w:r w:rsidR="00E7280F" w:rsidRPr="00E7280F">
        <w:rPr>
          <w:lang w:val="es-ES"/>
        </w:rPr>
        <w:t>xEstado</w:t>
      </w:r>
      <w:r>
        <w:rPr>
          <w:lang w:val="es-ES"/>
        </w:rPr>
        <w:t>}</w:t>
      </w:r>
      <w:r w:rsidR="00E7280F">
        <w:rPr>
          <w:lang w:val="es-ES"/>
        </w:rPr>
        <w:t xml:space="preserve"> </w:t>
      </w:r>
    </w:p>
    <w:p w14:paraId="2D8EF0F7" w14:textId="13276CB7" w:rsidR="002C26AE" w:rsidRPr="00661875" w:rsidRDefault="003E4FE9" w:rsidP="00C35AAA">
      <w:pPr>
        <w:spacing w:before="204"/>
        <w:ind w:right="3047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TELÉFONO:</w:t>
      </w:r>
      <w:r w:rsidRPr="00661875">
        <w:rPr>
          <w:rFonts w:ascii="Arial" w:hAnsi="Arial"/>
          <w:b/>
          <w:spacing w:val="-8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8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xNumeroTelefonico</w:t>
      </w:r>
      <w:r w:rsidR="00297544">
        <w:rPr>
          <w:rFonts w:ascii="Arial" w:hAnsi="Arial"/>
          <w:sz w:val="24"/>
          <w:lang w:val="es-ES"/>
        </w:rPr>
        <w:t>}</w:t>
      </w:r>
    </w:p>
    <w:p w14:paraId="5FBF0C98" w14:textId="29A38E6C" w:rsidR="002C26AE" w:rsidRPr="00661875" w:rsidRDefault="003E4FE9" w:rsidP="00C35AAA">
      <w:pPr>
        <w:spacing w:before="204"/>
        <w:ind w:right="3047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TELÉFONO</w:t>
      </w:r>
      <w:r w:rsidRPr="00661875">
        <w:rPr>
          <w:rFonts w:ascii="Arial" w:hAnsi="Arial"/>
          <w:b/>
          <w:spacing w:val="-5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CELULAR:</w:t>
      </w:r>
      <w:r w:rsidRPr="00661875">
        <w:rPr>
          <w:rFonts w:ascii="Arial" w:hAnsi="Arial"/>
          <w:b/>
          <w:spacing w:val="-6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6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xNumeroMovil</w:t>
      </w:r>
      <w:r w:rsidR="00297544">
        <w:rPr>
          <w:rFonts w:ascii="Arial" w:hAnsi="Arial"/>
          <w:sz w:val="24"/>
          <w:lang w:val="es-ES"/>
        </w:rPr>
        <w:t>}</w:t>
      </w:r>
    </w:p>
    <w:p w14:paraId="3F530D64" w14:textId="25976012" w:rsidR="002C26AE" w:rsidRPr="00661875" w:rsidRDefault="003E4FE9" w:rsidP="00C35AAA">
      <w:pPr>
        <w:spacing w:before="204"/>
        <w:ind w:right="3047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CORREO</w:t>
      </w:r>
      <w:r w:rsidRPr="00661875">
        <w:rPr>
          <w:rFonts w:ascii="Arial" w:hAnsi="Arial"/>
          <w:b/>
          <w:spacing w:val="-8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>ELECTRÓNICO:</w:t>
      </w:r>
      <w:r w:rsidRPr="00661875">
        <w:rPr>
          <w:rFonts w:ascii="Arial" w:hAnsi="Arial"/>
          <w:b/>
          <w:spacing w:val="-8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-8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xCorreoElectronico</w:t>
      </w:r>
      <w:r w:rsidR="00297544">
        <w:rPr>
          <w:rFonts w:ascii="Arial" w:hAnsi="Arial"/>
          <w:sz w:val="24"/>
          <w:lang w:val="es-ES"/>
        </w:rPr>
        <w:t>}</w:t>
      </w:r>
    </w:p>
    <w:p w14:paraId="70359DED" w14:textId="77777777" w:rsidR="002C26AE" w:rsidRPr="00661875" w:rsidRDefault="002C26AE" w:rsidP="00C35AAA">
      <w:pPr>
        <w:spacing w:before="4"/>
        <w:rPr>
          <w:rFonts w:ascii="Arial" w:eastAsia="Arial" w:hAnsi="Arial" w:cs="Arial"/>
          <w:sz w:val="21"/>
          <w:szCs w:val="21"/>
          <w:lang w:val="es-ES"/>
        </w:rPr>
      </w:pPr>
    </w:p>
    <w:p w14:paraId="53F87CD1" w14:textId="77777777" w:rsidR="002C26AE" w:rsidRDefault="003E4FE9" w:rsidP="00C35AAA">
      <w:pPr>
        <w:pStyle w:val="Ttulo1"/>
        <w:numPr>
          <w:ilvl w:val="0"/>
          <w:numId w:val="1"/>
        </w:numPr>
        <w:tabs>
          <w:tab w:val="left" w:pos="4236"/>
        </w:tabs>
        <w:ind w:left="0" w:hanging="333"/>
        <w:rPr>
          <w:b w:val="0"/>
          <w:bCs w:val="0"/>
        </w:rPr>
      </w:pPr>
      <w:r>
        <w:rPr>
          <w:spacing w:val="-5"/>
        </w:rPr>
        <w:t>DA</w:t>
      </w:r>
      <w:r>
        <w:rPr>
          <w:spacing w:val="-6"/>
        </w:rPr>
        <w:t xml:space="preserve">TOS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ENTREVISTA</w:t>
      </w:r>
    </w:p>
    <w:p w14:paraId="7ED9312B" w14:textId="77777777" w:rsidR="002C26AE" w:rsidRDefault="002C26AE" w:rsidP="00C35AAA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14:paraId="6D403741" w14:textId="208678FB" w:rsidR="002C26AE" w:rsidRDefault="003E4FE9" w:rsidP="00C35AAA">
      <w:pPr>
        <w:tabs>
          <w:tab w:val="left" w:pos="2169"/>
          <w:tab w:val="left" w:pos="3044"/>
          <w:tab w:val="left" w:pos="5488"/>
          <w:tab w:val="left" w:pos="6788"/>
          <w:tab w:val="left" w:pos="8265"/>
          <w:tab w:val="left" w:pos="8687"/>
          <w:tab w:val="left" w:pos="10145"/>
        </w:tabs>
        <w:spacing w:line="240" w:lineRule="exact"/>
        <w:ind w:right="718"/>
      </w:pPr>
      <w:r>
        <w:rPr>
          <w:rFonts w:ascii="Arial" w:hAnsi="Arial"/>
          <w:b/>
          <w:spacing w:val="-3"/>
          <w:sz w:val="24"/>
        </w:rPr>
        <w:t>¿CUENTA</w:t>
      </w:r>
      <w:r>
        <w:rPr>
          <w:rFonts w:ascii="Arial" w:hAnsi="Arial"/>
          <w:b/>
          <w:spacing w:val="-3"/>
          <w:sz w:val="24"/>
        </w:rPr>
        <w:tab/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REPRESENTANTE</w:t>
      </w:r>
      <w:r>
        <w:rPr>
          <w:rFonts w:ascii="Arial" w:hAnsi="Arial"/>
          <w:b/>
          <w:spacing w:val="-2"/>
          <w:sz w:val="24"/>
        </w:rPr>
        <w:tab/>
      </w:r>
      <w:r>
        <w:rPr>
          <w:rFonts w:ascii="Arial" w:hAnsi="Arial"/>
          <w:b/>
          <w:w w:val="95"/>
          <w:sz w:val="24"/>
        </w:rPr>
        <w:t>LEGAL?</w:t>
      </w:r>
      <w:r w:rsidR="0039781B">
        <w:rPr>
          <w:rFonts w:ascii="Arial" w:hAnsi="Arial"/>
          <w:b/>
          <w:w w:val="95"/>
          <w:sz w:val="24"/>
        </w:rPr>
        <w:t xml:space="preserve">  </w:t>
      </w:r>
      <w:r w:rsidR="00297544">
        <w:rPr>
          <w:rFonts w:ascii="Arial" w:hAnsi="Arial"/>
          <w:b/>
          <w:w w:val="95"/>
          <w:sz w:val="24"/>
        </w:rPr>
        <w:t>{</w:t>
      </w:r>
      <w:r>
        <w:rPr>
          <w:rFonts w:ascii="Arial" w:hAnsi="Arial"/>
          <w:w w:val="95"/>
          <w:sz w:val="24"/>
        </w:rPr>
        <w:t>xRepresentanteLegal</w:t>
      </w:r>
      <w:r w:rsidR="00297544">
        <w:rPr>
          <w:rFonts w:ascii="Arial" w:hAnsi="Arial"/>
          <w:w w:val="95"/>
          <w:sz w:val="24"/>
        </w:rPr>
        <w:t>}</w:t>
      </w:r>
    </w:p>
    <w:p w14:paraId="5394A389" w14:textId="77777777" w:rsidR="002C26AE" w:rsidRDefault="002C26AE" w:rsidP="00C35AAA">
      <w:pPr>
        <w:spacing w:before="10"/>
        <w:rPr>
          <w:rFonts w:ascii="Arial" w:eastAsia="Arial" w:hAnsi="Arial" w:cs="Arial"/>
          <w:sz w:val="20"/>
          <w:szCs w:val="20"/>
        </w:rPr>
      </w:pPr>
    </w:p>
    <w:p w14:paraId="0852A068" w14:textId="4F7BCA68" w:rsidR="002C26AE" w:rsidRDefault="003E4FE9" w:rsidP="00C35AAA">
      <w:pPr>
        <w:spacing w:line="240" w:lineRule="exact"/>
        <w:ind w:right="722"/>
      </w:pPr>
      <w:r>
        <w:rPr>
          <w:rFonts w:ascii="Arial" w:hAnsi="Arial"/>
          <w:b/>
          <w:sz w:val="24"/>
        </w:rPr>
        <w:t>NOMBRE</w:t>
      </w:r>
      <w:r>
        <w:rPr>
          <w:rFonts w:ascii="Arial" w:hAnsi="Arial"/>
          <w:b/>
          <w:spacing w:val="58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58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REPRESENTANTE</w:t>
      </w:r>
      <w:r>
        <w:rPr>
          <w:rFonts w:ascii="Arial" w:hAnsi="Arial"/>
          <w:b/>
          <w:spacing w:val="58"/>
          <w:sz w:val="24"/>
        </w:rPr>
        <w:t xml:space="preserve"> </w:t>
      </w:r>
      <w:r>
        <w:rPr>
          <w:rFonts w:ascii="Arial" w:hAnsi="Arial"/>
          <w:b/>
          <w:sz w:val="24"/>
        </w:rPr>
        <w:t>LEGAL:</w:t>
      </w:r>
      <w:r>
        <w:rPr>
          <w:rFonts w:ascii="Arial" w:hAnsi="Arial"/>
          <w:b/>
          <w:spacing w:val="58"/>
          <w:sz w:val="24"/>
        </w:rPr>
        <w:t xml:space="preserve"> </w:t>
      </w:r>
      <w:r w:rsidR="00297544">
        <w:rPr>
          <w:rFonts w:ascii="Arial" w:hAnsi="Arial"/>
          <w:b/>
          <w:spacing w:val="58"/>
          <w:sz w:val="24"/>
        </w:rPr>
        <w:t>{</w:t>
      </w:r>
      <w:r>
        <w:rPr>
          <w:rFonts w:ascii="Arial" w:hAnsi="Arial"/>
          <w:sz w:val="24"/>
        </w:rPr>
        <w:t>xNombreRepresentanteLegal</w:t>
      </w:r>
      <w:r w:rsidR="00297544">
        <w:rPr>
          <w:rFonts w:ascii="Arial" w:hAnsi="Arial"/>
          <w:sz w:val="24"/>
        </w:rPr>
        <w:t>}</w:t>
      </w:r>
    </w:p>
    <w:p w14:paraId="64E05CE4" w14:textId="77777777" w:rsidR="002C26AE" w:rsidRDefault="002C26AE" w:rsidP="00C35AAA">
      <w:pPr>
        <w:spacing w:before="10"/>
        <w:rPr>
          <w:rFonts w:ascii="Arial" w:eastAsia="Arial" w:hAnsi="Arial" w:cs="Arial"/>
          <w:sz w:val="20"/>
          <w:szCs w:val="20"/>
        </w:rPr>
      </w:pPr>
    </w:p>
    <w:p w14:paraId="0E588FFE" w14:textId="306BC53E" w:rsidR="002C26AE" w:rsidRPr="00661875" w:rsidRDefault="003E4FE9" w:rsidP="00C35AAA">
      <w:pPr>
        <w:pStyle w:val="Ttulo1"/>
        <w:spacing w:line="240" w:lineRule="exact"/>
        <w:ind w:left="0" w:right="722"/>
        <w:rPr>
          <w:lang w:val="es-ES"/>
        </w:rPr>
      </w:pPr>
      <w:r w:rsidRPr="00661875">
        <w:rPr>
          <w:lang w:val="es-ES"/>
        </w:rPr>
        <w:t>¿SE</w:t>
      </w:r>
      <w:r w:rsidRPr="00661875">
        <w:rPr>
          <w:spacing w:val="22"/>
          <w:lang w:val="es-ES"/>
        </w:rPr>
        <w:t xml:space="preserve"> </w:t>
      </w:r>
      <w:r w:rsidRPr="00661875">
        <w:rPr>
          <w:lang w:val="es-ES"/>
        </w:rPr>
        <w:t>USÓ</w:t>
      </w:r>
      <w:r w:rsidRPr="00661875">
        <w:rPr>
          <w:spacing w:val="22"/>
          <w:lang w:val="es-ES"/>
        </w:rPr>
        <w:t xml:space="preserve"> </w:t>
      </w:r>
      <w:r w:rsidRPr="00661875">
        <w:rPr>
          <w:lang w:val="es-ES"/>
        </w:rPr>
        <w:t>ALGÚN</w:t>
      </w:r>
      <w:r w:rsidRPr="00661875">
        <w:rPr>
          <w:spacing w:val="22"/>
          <w:lang w:val="es-ES"/>
        </w:rPr>
        <w:t xml:space="preserve"> </w:t>
      </w:r>
      <w:r w:rsidRPr="00661875">
        <w:rPr>
          <w:lang w:val="es-ES"/>
        </w:rPr>
        <w:t>MEDIO</w:t>
      </w:r>
      <w:r w:rsidRPr="00661875">
        <w:rPr>
          <w:spacing w:val="23"/>
          <w:lang w:val="es-ES"/>
        </w:rPr>
        <w:t xml:space="preserve"> </w:t>
      </w:r>
      <w:r w:rsidRPr="00661875">
        <w:rPr>
          <w:lang w:val="es-ES"/>
        </w:rPr>
        <w:t>TECNOLÓGICO</w:t>
      </w:r>
      <w:r w:rsidRPr="00661875">
        <w:rPr>
          <w:spacing w:val="22"/>
          <w:lang w:val="es-ES"/>
        </w:rPr>
        <w:t xml:space="preserve"> </w:t>
      </w:r>
      <w:r w:rsidRPr="00661875">
        <w:rPr>
          <w:spacing w:val="-6"/>
          <w:lang w:val="es-ES"/>
        </w:rPr>
        <w:t>P</w:t>
      </w:r>
      <w:r w:rsidRPr="00661875">
        <w:rPr>
          <w:spacing w:val="-5"/>
          <w:lang w:val="es-ES"/>
        </w:rPr>
        <w:t>ARA</w:t>
      </w:r>
      <w:r w:rsidRPr="00661875">
        <w:rPr>
          <w:spacing w:val="22"/>
          <w:lang w:val="es-ES"/>
        </w:rPr>
        <w:t xml:space="preserve"> </w:t>
      </w:r>
      <w:r w:rsidRPr="00661875">
        <w:rPr>
          <w:lang w:val="es-ES"/>
        </w:rPr>
        <w:t>EL</w:t>
      </w:r>
      <w:r w:rsidRPr="00661875">
        <w:rPr>
          <w:spacing w:val="23"/>
          <w:lang w:val="es-ES"/>
        </w:rPr>
        <w:t xml:space="preserve"> </w:t>
      </w:r>
      <w:r w:rsidRPr="00661875">
        <w:rPr>
          <w:lang w:val="es-ES"/>
        </w:rPr>
        <w:t>REGISTRO</w:t>
      </w:r>
      <w:r w:rsidRPr="00661875">
        <w:rPr>
          <w:spacing w:val="22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22"/>
          <w:lang w:val="es-ES"/>
        </w:rPr>
        <w:t xml:space="preserve"> </w:t>
      </w:r>
      <w:r w:rsidRPr="00661875">
        <w:rPr>
          <w:lang w:val="es-ES"/>
        </w:rPr>
        <w:t>LA</w:t>
      </w:r>
      <w:r w:rsidRPr="00661875">
        <w:rPr>
          <w:spacing w:val="23"/>
          <w:lang w:val="es-ES"/>
        </w:rPr>
        <w:t xml:space="preserve"> </w:t>
      </w:r>
      <w:r w:rsidRPr="00661875">
        <w:rPr>
          <w:spacing w:val="-2"/>
          <w:lang w:val="es-ES"/>
        </w:rPr>
        <w:t>ENTREVISTA?:</w:t>
      </w:r>
      <w:r w:rsidRPr="00661875">
        <w:rPr>
          <w:spacing w:val="29"/>
          <w:lang w:val="es-ES"/>
        </w:rPr>
        <w:t xml:space="preserve"> </w:t>
      </w:r>
      <w:r w:rsidR="00297544">
        <w:rPr>
          <w:spacing w:val="29"/>
          <w:lang w:val="es-ES"/>
        </w:rPr>
        <w:t>{</w:t>
      </w:r>
      <w:r w:rsidRPr="00661875">
        <w:rPr>
          <w:b w:val="0"/>
          <w:lang w:val="es-ES"/>
        </w:rPr>
        <w:t>xUsoMedioTecnologico</w:t>
      </w:r>
      <w:r w:rsidR="00297544">
        <w:rPr>
          <w:b w:val="0"/>
          <w:lang w:val="es-ES"/>
        </w:rPr>
        <w:t>}</w:t>
      </w:r>
    </w:p>
    <w:p w14:paraId="7698ABBB" w14:textId="77777777" w:rsidR="002C26AE" w:rsidRPr="00661875" w:rsidRDefault="002C26AE" w:rsidP="00C35AAA">
      <w:pPr>
        <w:spacing w:before="10"/>
        <w:rPr>
          <w:rFonts w:ascii="Arial" w:eastAsia="Arial" w:hAnsi="Arial" w:cs="Arial"/>
          <w:sz w:val="20"/>
          <w:szCs w:val="20"/>
          <w:lang w:val="es-ES"/>
        </w:rPr>
      </w:pPr>
    </w:p>
    <w:p w14:paraId="5A01286E" w14:textId="4BBA8063" w:rsidR="002C26AE" w:rsidRPr="00661875" w:rsidRDefault="003E4FE9" w:rsidP="00C35AAA">
      <w:pPr>
        <w:tabs>
          <w:tab w:val="left" w:pos="1272"/>
          <w:tab w:val="left" w:pos="1845"/>
          <w:tab w:val="left" w:pos="2778"/>
          <w:tab w:val="left" w:pos="3538"/>
          <w:tab w:val="left" w:pos="4564"/>
          <w:tab w:val="left" w:pos="6591"/>
          <w:tab w:val="left" w:pos="8193"/>
          <w:tab w:val="left" w:pos="9570"/>
          <w:tab w:val="left" w:pos="9892"/>
        </w:tabs>
        <w:spacing w:line="240" w:lineRule="exact"/>
        <w:ind w:right="72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>EN</w:t>
      </w:r>
      <w:r w:rsidRPr="00661875">
        <w:rPr>
          <w:rFonts w:ascii="Arial" w:hAnsi="Arial"/>
          <w:b/>
          <w:sz w:val="24"/>
          <w:lang w:val="es-ES"/>
        </w:rPr>
        <w:tab/>
        <w:t>SU</w:t>
      </w:r>
      <w:r w:rsidRPr="00661875">
        <w:rPr>
          <w:rFonts w:ascii="Arial" w:hAnsi="Arial"/>
          <w:b/>
          <w:sz w:val="24"/>
          <w:lang w:val="es-ES"/>
        </w:rPr>
        <w:tab/>
        <w:t>CASO</w:t>
      </w:r>
      <w:r w:rsidRPr="00661875">
        <w:rPr>
          <w:rFonts w:ascii="Arial" w:hAnsi="Arial"/>
          <w:b/>
          <w:sz w:val="24"/>
          <w:lang w:val="es-ES"/>
        </w:rPr>
        <w:tab/>
      </w:r>
      <w:r w:rsidRPr="00661875">
        <w:rPr>
          <w:rFonts w:ascii="Arial" w:hAnsi="Arial"/>
          <w:b/>
          <w:w w:val="95"/>
          <w:sz w:val="24"/>
          <w:lang w:val="es-ES"/>
        </w:rPr>
        <w:t>QUE</w:t>
      </w:r>
      <w:r w:rsidRPr="00661875">
        <w:rPr>
          <w:rFonts w:ascii="Arial" w:hAnsi="Arial"/>
          <w:b/>
          <w:w w:val="95"/>
          <w:sz w:val="24"/>
          <w:lang w:val="es-ES"/>
        </w:rPr>
        <w:tab/>
        <w:t>MEDIO</w:t>
      </w:r>
      <w:r w:rsidRPr="00661875">
        <w:rPr>
          <w:rFonts w:ascii="Arial" w:hAnsi="Arial"/>
          <w:b/>
          <w:w w:val="95"/>
          <w:sz w:val="24"/>
          <w:lang w:val="es-ES"/>
        </w:rPr>
        <w:tab/>
        <w:t>TECNOLÓGICO</w:t>
      </w:r>
      <w:r w:rsidRPr="00661875">
        <w:rPr>
          <w:rFonts w:ascii="Arial" w:hAnsi="Arial"/>
          <w:b/>
          <w:w w:val="95"/>
          <w:sz w:val="24"/>
          <w:lang w:val="es-ES"/>
        </w:rPr>
        <w:tab/>
        <w:t>UTILIZADO:</w:t>
      </w:r>
      <w:r w:rsidRPr="00661875">
        <w:rPr>
          <w:rFonts w:ascii="Arial" w:hAnsi="Arial"/>
          <w:b/>
          <w:w w:val="95"/>
          <w:sz w:val="24"/>
          <w:lang w:val="es-ES"/>
        </w:rPr>
        <w:tab/>
      </w:r>
      <w:r w:rsidR="00297544">
        <w:rPr>
          <w:rFonts w:ascii="Arial" w:hAnsi="Arial"/>
          <w:b/>
          <w:w w:val="95"/>
          <w:sz w:val="24"/>
          <w:lang w:val="es-ES"/>
        </w:rPr>
        <w:t>{</w:t>
      </w:r>
      <w:r w:rsidRPr="00661875">
        <w:rPr>
          <w:rFonts w:ascii="Arial" w:hAnsi="Arial"/>
          <w:w w:val="95"/>
          <w:sz w:val="24"/>
          <w:lang w:val="es-ES"/>
        </w:rPr>
        <w:t>xMedioTecnologico</w:t>
      </w:r>
      <w:r w:rsidR="00297544">
        <w:rPr>
          <w:rFonts w:ascii="Arial" w:hAnsi="Arial"/>
          <w:w w:val="95"/>
          <w:sz w:val="24"/>
          <w:lang w:val="es-ES"/>
        </w:rPr>
        <w:t>}</w:t>
      </w:r>
    </w:p>
    <w:p w14:paraId="7978FBC5" w14:textId="77777777" w:rsidR="002C26AE" w:rsidRPr="00661875" w:rsidRDefault="002C26AE" w:rsidP="00C35AAA">
      <w:pPr>
        <w:spacing w:before="10"/>
        <w:rPr>
          <w:rFonts w:ascii="Arial" w:eastAsia="Arial" w:hAnsi="Arial" w:cs="Arial"/>
          <w:sz w:val="20"/>
          <w:szCs w:val="20"/>
          <w:lang w:val="es-ES"/>
        </w:rPr>
      </w:pPr>
    </w:p>
    <w:p w14:paraId="315F9F6A" w14:textId="37AF71A9" w:rsidR="002C26AE" w:rsidRPr="00277630" w:rsidRDefault="003E4FE9" w:rsidP="00C35AAA">
      <w:pPr>
        <w:spacing w:line="240" w:lineRule="exact"/>
        <w:ind w:right="722"/>
        <w:rPr>
          <w:lang w:val="es-ES_tradnl"/>
        </w:rPr>
      </w:pPr>
      <w:r w:rsidRPr="00661875">
        <w:rPr>
          <w:rFonts w:ascii="Arial" w:hAnsi="Arial"/>
          <w:b/>
          <w:sz w:val="24"/>
          <w:lang w:val="es-ES"/>
        </w:rPr>
        <w:t xml:space="preserve">¿SE </w:t>
      </w:r>
      <w:r w:rsidRPr="00661875">
        <w:rPr>
          <w:rFonts w:ascii="Arial" w:hAnsi="Arial"/>
          <w:b/>
          <w:spacing w:val="51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USÓ </w:t>
      </w:r>
      <w:r w:rsidRPr="00661875">
        <w:rPr>
          <w:rFonts w:ascii="Arial" w:hAnsi="Arial"/>
          <w:b/>
          <w:spacing w:val="51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ALGÚN </w:t>
      </w:r>
      <w:r w:rsidRPr="00661875">
        <w:rPr>
          <w:rFonts w:ascii="Arial" w:hAnsi="Arial"/>
          <w:b/>
          <w:spacing w:val="52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MEDIO </w:t>
      </w:r>
      <w:r w:rsidRPr="00661875">
        <w:rPr>
          <w:rFonts w:ascii="Arial" w:hAnsi="Arial"/>
          <w:b/>
          <w:spacing w:val="51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TÉCNICO? </w:t>
      </w:r>
      <w:r w:rsidRPr="00661875">
        <w:rPr>
          <w:rFonts w:ascii="Arial" w:hAnsi="Arial"/>
          <w:b/>
          <w:spacing w:val="51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51"/>
          <w:sz w:val="24"/>
          <w:lang w:val="es-ES"/>
        </w:rPr>
        <w:t>{</w:t>
      </w:r>
      <w:r w:rsidRPr="00277630">
        <w:rPr>
          <w:rFonts w:ascii="Arial" w:hAnsi="Arial"/>
          <w:sz w:val="24"/>
          <w:lang w:val="es-ES_tradnl"/>
        </w:rPr>
        <w:t>xUsoMedioTecnico</w:t>
      </w:r>
      <w:r w:rsidR="00297544">
        <w:rPr>
          <w:rFonts w:ascii="Arial" w:hAnsi="Arial"/>
          <w:sz w:val="24"/>
          <w:lang w:val="es-ES_tradnl"/>
        </w:rPr>
        <w:t>}</w:t>
      </w:r>
    </w:p>
    <w:p w14:paraId="3C73803F" w14:textId="77777777" w:rsidR="002C26AE" w:rsidRPr="00277630" w:rsidRDefault="002C26AE" w:rsidP="00C35AAA">
      <w:pPr>
        <w:spacing w:before="10"/>
        <w:rPr>
          <w:rFonts w:ascii="Arial" w:eastAsia="Arial" w:hAnsi="Arial" w:cs="Arial"/>
          <w:sz w:val="20"/>
          <w:szCs w:val="20"/>
          <w:lang w:val="es-ES_tradnl"/>
        </w:rPr>
      </w:pPr>
    </w:p>
    <w:p w14:paraId="360BC974" w14:textId="31C0569B" w:rsidR="002C26AE" w:rsidRPr="00661875" w:rsidRDefault="003E4FE9" w:rsidP="00C35AAA">
      <w:pPr>
        <w:spacing w:line="240" w:lineRule="exact"/>
        <w:ind w:right="722"/>
        <w:rPr>
          <w:lang w:val="es-ES"/>
        </w:rPr>
      </w:pPr>
      <w:r w:rsidRPr="00661875">
        <w:rPr>
          <w:rFonts w:ascii="Arial" w:hAnsi="Arial"/>
          <w:b/>
          <w:sz w:val="24"/>
          <w:lang w:val="es-ES"/>
        </w:rPr>
        <w:t xml:space="preserve">EN </w:t>
      </w:r>
      <w:r w:rsidRPr="00661875">
        <w:rPr>
          <w:rFonts w:ascii="Arial" w:hAnsi="Arial"/>
          <w:b/>
          <w:spacing w:val="3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SU </w:t>
      </w:r>
      <w:r w:rsidRPr="00661875">
        <w:rPr>
          <w:rFonts w:ascii="Arial" w:hAnsi="Arial"/>
          <w:b/>
          <w:spacing w:val="40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CASO </w:t>
      </w:r>
      <w:r w:rsidRPr="00661875">
        <w:rPr>
          <w:rFonts w:ascii="Arial" w:hAnsi="Arial"/>
          <w:b/>
          <w:spacing w:val="3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QUE </w:t>
      </w:r>
      <w:r w:rsidRPr="00661875">
        <w:rPr>
          <w:rFonts w:ascii="Arial" w:hAnsi="Arial"/>
          <w:b/>
          <w:spacing w:val="40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MEDIO </w:t>
      </w:r>
      <w:r w:rsidRPr="00661875">
        <w:rPr>
          <w:rFonts w:ascii="Arial" w:hAnsi="Arial"/>
          <w:b/>
          <w:spacing w:val="40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TÉCNICO </w:t>
      </w:r>
      <w:r w:rsidRPr="00661875">
        <w:rPr>
          <w:rFonts w:ascii="Arial" w:hAnsi="Arial"/>
          <w:b/>
          <w:spacing w:val="39"/>
          <w:sz w:val="24"/>
          <w:lang w:val="es-ES"/>
        </w:rPr>
        <w:t xml:space="preserve"> </w:t>
      </w:r>
      <w:r w:rsidRPr="00661875">
        <w:rPr>
          <w:rFonts w:ascii="Arial" w:hAnsi="Arial"/>
          <w:b/>
          <w:sz w:val="24"/>
          <w:lang w:val="es-ES"/>
        </w:rPr>
        <w:t xml:space="preserve">UTILIZADO: </w:t>
      </w:r>
      <w:r w:rsidRPr="00661875">
        <w:rPr>
          <w:rFonts w:ascii="Arial" w:hAnsi="Arial"/>
          <w:b/>
          <w:spacing w:val="43"/>
          <w:sz w:val="24"/>
          <w:lang w:val="es-ES"/>
        </w:rPr>
        <w:t xml:space="preserve"> </w:t>
      </w:r>
      <w:r w:rsidR="00297544">
        <w:rPr>
          <w:rFonts w:ascii="Arial" w:hAnsi="Arial"/>
          <w:b/>
          <w:spacing w:val="43"/>
          <w:sz w:val="24"/>
          <w:lang w:val="es-ES"/>
        </w:rPr>
        <w:t>{</w:t>
      </w:r>
      <w:r w:rsidRPr="00661875">
        <w:rPr>
          <w:rFonts w:ascii="Arial" w:hAnsi="Arial"/>
          <w:sz w:val="24"/>
          <w:lang w:val="es-ES"/>
        </w:rPr>
        <w:t>xMedioTecnico</w:t>
      </w:r>
      <w:r w:rsidR="00297544">
        <w:rPr>
          <w:rFonts w:ascii="Arial" w:hAnsi="Arial"/>
          <w:sz w:val="24"/>
          <w:lang w:val="es-ES"/>
        </w:rPr>
        <w:t>}</w:t>
      </w:r>
    </w:p>
    <w:p w14:paraId="7D3C3570" w14:textId="77777777" w:rsidR="002C26AE" w:rsidRPr="00661875" w:rsidRDefault="003E4FE9" w:rsidP="00C35AAA">
      <w:pPr>
        <w:pStyle w:val="Ttulo1"/>
        <w:tabs>
          <w:tab w:val="left" w:pos="2583"/>
          <w:tab w:val="left" w:pos="2987"/>
          <w:tab w:val="left" w:pos="5306"/>
          <w:tab w:val="left" w:pos="5883"/>
          <w:tab w:val="left" w:pos="7740"/>
          <w:tab w:val="left" w:pos="8517"/>
          <w:tab w:val="left" w:pos="9774"/>
          <w:tab w:val="left" w:pos="10351"/>
        </w:tabs>
        <w:spacing w:before="207" w:line="258" w:lineRule="exact"/>
        <w:ind w:left="0"/>
        <w:rPr>
          <w:b w:val="0"/>
          <w:bCs w:val="0"/>
          <w:lang w:val="es-ES"/>
        </w:rPr>
      </w:pPr>
      <w:r w:rsidRPr="00661875">
        <w:rPr>
          <w:w w:val="95"/>
          <w:lang w:val="es-ES"/>
        </w:rPr>
        <w:t>EXPLICACIÓN</w:t>
      </w:r>
      <w:r w:rsidRPr="00661875">
        <w:rPr>
          <w:w w:val="95"/>
          <w:lang w:val="es-ES"/>
        </w:rPr>
        <w:tab/>
        <w:t>Y</w:t>
      </w:r>
      <w:r w:rsidRPr="00661875">
        <w:rPr>
          <w:w w:val="95"/>
          <w:lang w:val="es-ES"/>
        </w:rPr>
        <w:tab/>
      </w:r>
      <w:r w:rsidRPr="00661875">
        <w:rPr>
          <w:spacing w:val="-1"/>
          <w:w w:val="95"/>
          <w:lang w:val="es-ES"/>
        </w:rPr>
        <w:t>APERCIBIMIENTO</w:t>
      </w:r>
      <w:r w:rsidRPr="00661875">
        <w:rPr>
          <w:spacing w:val="-1"/>
          <w:w w:val="95"/>
          <w:lang w:val="es-ES"/>
        </w:rPr>
        <w:tab/>
      </w:r>
      <w:r w:rsidRPr="00661875">
        <w:rPr>
          <w:lang w:val="es-ES"/>
        </w:rPr>
        <w:t>DE</w:t>
      </w:r>
      <w:r w:rsidRPr="00661875">
        <w:rPr>
          <w:lang w:val="es-ES"/>
        </w:rPr>
        <w:tab/>
        <w:t>CONDUCIRSE</w:t>
      </w:r>
      <w:r w:rsidRPr="00661875">
        <w:rPr>
          <w:lang w:val="es-ES"/>
        </w:rPr>
        <w:tab/>
      </w:r>
      <w:r w:rsidRPr="00661875">
        <w:rPr>
          <w:w w:val="95"/>
          <w:lang w:val="es-ES"/>
        </w:rPr>
        <w:t>CON</w:t>
      </w:r>
      <w:r w:rsidRPr="00661875">
        <w:rPr>
          <w:w w:val="95"/>
          <w:lang w:val="es-ES"/>
        </w:rPr>
        <w:tab/>
        <w:t>VERDAD</w:t>
      </w:r>
      <w:r w:rsidRPr="00661875">
        <w:rPr>
          <w:w w:val="95"/>
          <w:lang w:val="es-ES"/>
        </w:rPr>
        <w:tab/>
      </w:r>
      <w:r w:rsidRPr="00661875">
        <w:rPr>
          <w:lang w:val="es-ES"/>
        </w:rPr>
        <w:t>EN</w:t>
      </w:r>
      <w:r w:rsidRPr="00661875">
        <w:rPr>
          <w:lang w:val="es-ES"/>
        </w:rPr>
        <w:tab/>
        <w:t>LA</w:t>
      </w:r>
    </w:p>
    <w:p w14:paraId="09DB02C6" w14:textId="77777777" w:rsidR="002C26AE" w:rsidRPr="00661875" w:rsidRDefault="003E4FE9" w:rsidP="00C35AAA">
      <w:pPr>
        <w:pStyle w:val="Textoindependiente"/>
        <w:spacing w:before="15" w:line="240" w:lineRule="exact"/>
        <w:ind w:left="0" w:right="723"/>
        <w:jc w:val="both"/>
        <w:rPr>
          <w:lang w:val="es-ES"/>
        </w:rPr>
      </w:pPr>
      <w:r w:rsidRPr="00661875">
        <w:rPr>
          <w:b/>
          <w:lang w:val="es-ES"/>
        </w:rPr>
        <w:t>DILIGENCIA</w:t>
      </w:r>
      <w:r w:rsidRPr="00661875">
        <w:rPr>
          <w:b/>
          <w:spacing w:val="4"/>
          <w:lang w:val="es-ES"/>
        </w:rPr>
        <w:t xml:space="preserve"> </w:t>
      </w:r>
      <w:r w:rsidRPr="00661875">
        <w:rPr>
          <w:b/>
          <w:lang w:val="es-ES"/>
        </w:rPr>
        <w:t>EN</w:t>
      </w:r>
      <w:r w:rsidRPr="00661875">
        <w:rPr>
          <w:b/>
          <w:spacing w:val="5"/>
          <w:lang w:val="es-ES"/>
        </w:rPr>
        <w:t xml:space="preserve"> </w:t>
      </w:r>
      <w:r w:rsidRPr="00661875">
        <w:rPr>
          <w:b/>
          <w:lang w:val="es-ES"/>
        </w:rPr>
        <w:t>QUE</w:t>
      </w:r>
      <w:r w:rsidRPr="00661875">
        <w:rPr>
          <w:b/>
          <w:spacing w:val="4"/>
          <w:lang w:val="es-ES"/>
        </w:rPr>
        <w:t xml:space="preserve"> </w:t>
      </w:r>
      <w:r w:rsidRPr="00661875">
        <w:rPr>
          <w:b/>
          <w:spacing w:val="-10"/>
          <w:lang w:val="es-ES"/>
        </w:rPr>
        <w:t>V</w:t>
      </w:r>
      <w:r w:rsidRPr="00661875">
        <w:rPr>
          <w:b/>
          <w:spacing w:val="-9"/>
          <w:lang w:val="es-ES"/>
        </w:rPr>
        <w:t>A</w:t>
      </w:r>
      <w:r w:rsidRPr="00661875">
        <w:rPr>
          <w:b/>
          <w:spacing w:val="5"/>
          <w:lang w:val="es-ES"/>
        </w:rPr>
        <w:t xml:space="preserve"> </w:t>
      </w:r>
      <w:r w:rsidRPr="00661875">
        <w:rPr>
          <w:b/>
          <w:lang w:val="es-ES"/>
        </w:rPr>
        <w:t>A</w:t>
      </w:r>
      <w:r w:rsidRPr="00661875">
        <w:rPr>
          <w:b/>
          <w:spacing w:val="4"/>
          <w:lang w:val="es-ES"/>
        </w:rPr>
        <w:t xml:space="preserve"> </w:t>
      </w:r>
      <w:r w:rsidRPr="00661875">
        <w:rPr>
          <w:b/>
          <w:spacing w:val="-1"/>
          <w:lang w:val="es-ES"/>
        </w:rPr>
        <w:t>INTERVENIR</w:t>
      </w:r>
      <w:r w:rsidRPr="00661875">
        <w:rPr>
          <w:b/>
          <w:spacing w:val="7"/>
          <w:lang w:val="es-ES"/>
        </w:rPr>
        <w:t xml:space="preserve"> </w:t>
      </w:r>
      <w:r w:rsidRPr="00661875">
        <w:rPr>
          <w:lang w:val="es-ES"/>
        </w:rPr>
        <w:t>haciendo</w:t>
      </w:r>
      <w:r w:rsidRPr="00661875">
        <w:rPr>
          <w:spacing w:val="6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7"/>
          <w:lang w:val="es-ES"/>
        </w:rPr>
        <w:t xml:space="preserve"> </w:t>
      </w:r>
      <w:r w:rsidRPr="00661875">
        <w:rPr>
          <w:lang w:val="es-ES"/>
        </w:rPr>
        <w:t>su</w:t>
      </w:r>
      <w:r w:rsidRPr="00661875">
        <w:rPr>
          <w:spacing w:val="6"/>
          <w:lang w:val="es-ES"/>
        </w:rPr>
        <w:t xml:space="preserve"> </w:t>
      </w:r>
      <w:r w:rsidRPr="00661875">
        <w:rPr>
          <w:lang w:val="es-ES"/>
        </w:rPr>
        <w:t>conocimiento</w:t>
      </w:r>
      <w:r w:rsidRPr="00661875">
        <w:rPr>
          <w:spacing w:val="7"/>
          <w:lang w:val="es-ES"/>
        </w:rPr>
        <w:t xml:space="preserve"> </w:t>
      </w:r>
      <w:r w:rsidRPr="00661875">
        <w:rPr>
          <w:lang w:val="es-ES"/>
        </w:rPr>
        <w:t>que</w:t>
      </w:r>
      <w:r w:rsidRPr="00661875">
        <w:rPr>
          <w:spacing w:val="6"/>
          <w:lang w:val="es-ES"/>
        </w:rPr>
        <w:t xml:space="preserve"> </w:t>
      </w:r>
      <w:r w:rsidRPr="00661875">
        <w:rPr>
          <w:lang w:val="es-ES"/>
        </w:rPr>
        <w:t>para</w:t>
      </w:r>
      <w:r w:rsidRPr="00661875">
        <w:rPr>
          <w:spacing w:val="7"/>
          <w:lang w:val="es-ES"/>
        </w:rPr>
        <w:t xml:space="preserve"> </w:t>
      </w:r>
      <w:r w:rsidRPr="00661875">
        <w:rPr>
          <w:lang w:val="es-ES"/>
        </w:rPr>
        <w:t>el</w:t>
      </w:r>
      <w:r w:rsidRPr="00661875">
        <w:rPr>
          <w:spacing w:val="7"/>
          <w:lang w:val="es-ES"/>
        </w:rPr>
        <w:t xml:space="preserve"> </w:t>
      </w:r>
      <w:r w:rsidRPr="00661875">
        <w:rPr>
          <w:lang w:val="es-ES"/>
        </w:rPr>
        <w:t>caso</w:t>
      </w:r>
      <w:r w:rsidRPr="00661875">
        <w:rPr>
          <w:spacing w:val="6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25"/>
          <w:lang w:val="es-ES"/>
        </w:rPr>
        <w:t xml:space="preserve"> </w:t>
      </w:r>
      <w:r w:rsidRPr="00661875">
        <w:rPr>
          <w:lang w:val="es-ES"/>
        </w:rPr>
        <w:t>variar</w:t>
      </w:r>
      <w:r w:rsidRPr="00661875">
        <w:rPr>
          <w:spacing w:val="56"/>
          <w:lang w:val="es-ES"/>
        </w:rPr>
        <w:t xml:space="preserve"> </w:t>
      </w:r>
      <w:r w:rsidRPr="00661875">
        <w:rPr>
          <w:lang w:val="es-ES"/>
        </w:rPr>
        <w:t>el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contenido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56"/>
          <w:lang w:val="es-ES"/>
        </w:rPr>
        <w:t xml:space="preserve"> </w:t>
      </w:r>
      <w:r w:rsidRPr="00661875">
        <w:rPr>
          <w:lang w:val="es-ES"/>
        </w:rPr>
        <w:t>la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presente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entrevista,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con</w:t>
      </w:r>
      <w:r w:rsidRPr="00661875">
        <w:rPr>
          <w:spacing w:val="56"/>
          <w:lang w:val="es-ES"/>
        </w:rPr>
        <w:t xml:space="preserve"> </w:t>
      </w:r>
      <w:r w:rsidRPr="00661875">
        <w:rPr>
          <w:lang w:val="es-ES"/>
        </w:rPr>
        <w:t>lo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que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llegara</w:t>
      </w:r>
      <w:r w:rsidRPr="00661875">
        <w:rPr>
          <w:spacing w:val="56"/>
          <w:lang w:val="es-ES"/>
        </w:rPr>
        <w:t xml:space="preserve"> </w:t>
      </w:r>
      <w:r w:rsidRPr="00661875">
        <w:rPr>
          <w:lang w:val="es-ES"/>
        </w:rPr>
        <w:t>a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declarar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ante</w:t>
      </w:r>
      <w:r w:rsidRPr="00661875">
        <w:rPr>
          <w:spacing w:val="57"/>
          <w:lang w:val="es-ES"/>
        </w:rPr>
        <w:t xml:space="preserve"> </w:t>
      </w:r>
      <w:r w:rsidRPr="00661875">
        <w:rPr>
          <w:lang w:val="es-ES"/>
        </w:rPr>
        <w:t>el</w:t>
      </w:r>
      <w:r w:rsidRPr="00661875">
        <w:rPr>
          <w:spacing w:val="56"/>
          <w:lang w:val="es-ES"/>
        </w:rPr>
        <w:t xml:space="preserve"> </w:t>
      </w:r>
      <w:r w:rsidRPr="00661875">
        <w:rPr>
          <w:lang w:val="es-ES"/>
        </w:rPr>
        <w:t>juez competente,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comete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el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delito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falso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testimonio,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haciéndose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acreedor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a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las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penas</w:t>
      </w:r>
      <w:r w:rsidRPr="00661875">
        <w:rPr>
          <w:spacing w:val="11"/>
          <w:lang w:val="es-ES"/>
        </w:rPr>
        <w:t xml:space="preserve"> </w:t>
      </w:r>
      <w:r w:rsidRPr="00661875">
        <w:rPr>
          <w:lang w:val="es-ES"/>
        </w:rPr>
        <w:t>previstas en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el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artículo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156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del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Código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Penal,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que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va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dos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a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seis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años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prisión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y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de</w:t>
      </w:r>
      <w:r w:rsidRPr="00661875">
        <w:rPr>
          <w:spacing w:val="38"/>
          <w:lang w:val="es-ES"/>
        </w:rPr>
        <w:t xml:space="preserve"> </w:t>
      </w:r>
      <w:r w:rsidRPr="00661875">
        <w:rPr>
          <w:lang w:val="es-ES"/>
        </w:rPr>
        <w:t>treinta</w:t>
      </w:r>
      <w:r w:rsidRPr="00661875">
        <w:rPr>
          <w:spacing w:val="39"/>
          <w:lang w:val="es-ES"/>
        </w:rPr>
        <w:t xml:space="preserve"> </w:t>
      </w:r>
      <w:r w:rsidRPr="00661875">
        <w:rPr>
          <w:lang w:val="es-ES"/>
        </w:rPr>
        <w:t>a sesenta</w:t>
      </w:r>
      <w:r w:rsidRPr="00661875">
        <w:rPr>
          <w:spacing w:val="54"/>
          <w:lang w:val="es-ES"/>
        </w:rPr>
        <w:t xml:space="preserve"> </w:t>
      </w:r>
      <w:r w:rsidRPr="00661875">
        <w:rPr>
          <w:lang w:val="es-ES"/>
        </w:rPr>
        <w:t>días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multa,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para</w:t>
      </w:r>
      <w:r w:rsidRPr="00661875">
        <w:rPr>
          <w:spacing w:val="54"/>
          <w:lang w:val="es-ES"/>
        </w:rPr>
        <w:t xml:space="preserve"> </w:t>
      </w:r>
      <w:r w:rsidRPr="00661875">
        <w:rPr>
          <w:lang w:val="es-ES"/>
        </w:rPr>
        <w:t>que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se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conduzca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con</w:t>
      </w:r>
      <w:r w:rsidRPr="00661875">
        <w:rPr>
          <w:spacing w:val="54"/>
          <w:lang w:val="es-ES"/>
        </w:rPr>
        <w:t xml:space="preserve"> </w:t>
      </w:r>
      <w:r w:rsidRPr="00661875">
        <w:rPr>
          <w:lang w:val="es-ES"/>
        </w:rPr>
        <w:t>verdad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en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esta</w:t>
      </w:r>
      <w:r w:rsidRPr="00661875">
        <w:rPr>
          <w:spacing w:val="54"/>
          <w:lang w:val="es-ES"/>
        </w:rPr>
        <w:t xml:space="preserve"> </w:t>
      </w:r>
      <w:r w:rsidRPr="00661875">
        <w:rPr>
          <w:lang w:val="es-ES"/>
        </w:rPr>
        <w:t>diligencia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en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que</w:t>
      </w:r>
      <w:r w:rsidRPr="00661875">
        <w:rPr>
          <w:spacing w:val="55"/>
          <w:lang w:val="es-ES"/>
        </w:rPr>
        <w:t xml:space="preserve"> </w:t>
      </w:r>
      <w:r w:rsidRPr="00661875">
        <w:rPr>
          <w:lang w:val="es-ES"/>
        </w:rPr>
        <w:t>va</w:t>
      </w:r>
      <w:r w:rsidRPr="00661875">
        <w:rPr>
          <w:spacing w:val="54"/>
          <w:lang w:val="es-ES"/>
        </w:rPr>
        <w:t xml:space="preserve"> </w:t>
      </w:r>
      <w:r w:rsidRPr="00661875">
        <w:rPr>
          <w:lang w:val="es-ES"/>
        </w:rPr>
        <w:t xml:space="preserve">ha </w:t>
      </w:r>
      <w:r w:rsidRPr="00661875">
        <w:rPr>
          <w:spacing w:val="-2"/>
          <w:lang w:val="es-ES"/>
        </w:rPr>
        <w:t>intervenir.</w:t>
      </w:r>
    </w:p>
    <w:p w14:paraId="32062DC9" w14:textId="77777777" w:rsidR="002C26AE" w:rsidRPr="00661875" w:rsidRDefault="002C26AE" w:rsidP="00C35AAA">
      <w:pPr>
        <w:rPr>
          <w:rFonts w:ascii="Arial" w:eastAsia="Arial" w:hAnsi="Arial" w:cs="Arial"/>
          <w:sz w:val="24"/>
          <w:szCs w:val="24"/>
          <w:lang w:val="es-ES"/>
        </w:rPr>
      </w:pPr>
    </w:p>
    <w:p w14:paraId="32175947" w14:textId="77777777" w:rsidR="002C26AE" w:rsidRDefault="003E4FE9" w:rsidP="00C35AAA">
      <w:pPr>
        <w:pStyle w:val="Ttulo1"/>
        <w:numPr>
          <w:ilvl w:val="0"/>
          <w:numId w:val="1"/>
        </w:numPr>
        <w:tabs>
          <w:tab w:val="left" w:pos="4065"/>
        </w:tabs>
        <w:spacing w:before="171"/>
        <w:ind w:left="0" w:hanging="338"/>
        <w:rPr>
          <w:b w:val="0"/>
          <w:bCs w:val="0"/>
        </w:rPr>
      </w:pPr>
      <w:r>
        <w:t>NARRACIÓN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HECHOS</w:t>
      </w:r>
    </w:p>
    <w:p w14:paraId="60EF3A57" w14:textId="0B738FCF" w:rsidR="00685E5D" w:rsidRDefault="00297544" w:rsidP="00685E5D">
      <w:pPr>
        <w:spacing w:before="204" w:line="258" w:lineRule="exact"/>
        <w:rPr>
          <w:lang w:val="es-ES"/>
        </w:rPr>
      </w:pPr>
      <w:r>
        <w:rPr>
          <w:rFonts w:ascii="Arial" w:hAnsi="Arial"/>
          <w:sz w:val="24"/>
          <w:lang w:val="es-ES"/>
        </w:rPr>
        <w:t>{</w:t>
      </w:r>
      <w:r w:rsidR="003E4FE9" w:rsidRPr="00661875">
        <w:rPr>
          <w:rFonts w:ascii="Arial" w:hAnsi="Arial"/>
          <w:sz w:val="24"/>
          <w:lang w:val="es-ES"/>
        </w:rPr>
        <w:t>xNarracionHechos</w:t>
      </w:r>
      <w:r>
        <w:rPr>
          <w:rFonts w:ascii="Arial" w:hAnsi="Arial"/>
          <w:sz w:val="24"/>
          <w:lang w:val="es-ES"/>
        </w:rPr>
        <w:t>}</w:t>
      </w:r>
      <w:r w:rsidR="003E4FE9" w:rsidRPr="00661875">
        <w:rPr>
          <w:rFonts w:ascii="Arial" w:hAnsi="Arial"/>
          <w:spacing w:val="-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 xml:space="preserve"> - - - - - - – - - - – - 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-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C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O</w:t>
      </w:r>
      <w:r w:rsidR="003E4FE9" w:rsidRPr="00661875">
        <w:rPr>
          <w:rFonts w:ascii="Arial" w:hAnsi="Arial"/>
          <w:b/>
          <w:spacing w:val="10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N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S</w:t>
      </w:r>
      <w:r w:rsidR="003E4FE9" w:rsidRPr="00661875">
        <w:rPr>
          <w:rFonts w:ascii="Arial" w:hAnsi="Arial"/>
          <w:b/>
          <w:spacing w:val="11"/>
          <w:sz w:val="24"/>
          <w:lang w:val="es-ES"/>
        </w:rPr>
        <w:t xml:space="preserve"> </w:t>
      </w:r>
      <w:r w:rsidR="003E4FE9" w:rsidRPr="00661875">
        <w:rPr>
          <w:rFonts w:ascii="Arial" w:hAnsi="Arial"/>
          <w:b/>
          <w:sz w:val="24"/>
          <w:lang w:val="es-ES"/>
        </w:rPr>
        <w:t>T</w:t>
      </w:r>
      <w:r w:rsidR="0039781B" w:rsidRPr="00661875">
        <w:rPr>
          <w:rFonts w:ascii="Arial" w:hAnsi="Arial"/>
          <w:b/>
          <w:sz w:val="24"/>
          <w:lang w:val="es-ES"/>
        </w:rPr>
        <w:t xml:space="preserve"> E</w:t>
      </w:r>
      <w:r w:rsidR="003E4FE9" w:rsidRPr="00661875">
        <w:rPr>
          <w:lang w:val="es-ES"/>
        </w:rPr>
        <w:t>.</w:t>
      </w:r>
      <w:r w:rsidR="003E4FE9" w:rsidRPr="00661875">
        <w:rPr>
          <w:spacing w:val="-1"/>
          <w:lang w:val="es-ES"/>
        </w:rPr>
        <w:t xml:space="preserve"> </w:t>
      </w:r>
      <w:r w:rsidR="00685E5D">
        <w:rPr>
          <w:lang w:val="es-ES"/>
        </w:rPr>
        <w:t xml:space="preserve">- - - - - - </w:t>
      </w:r>
    </w:p>
    <w:p w14:paraId="4A9EAAEE" w14:textId="77777777" w:rsidR="00685E5D" w:rsidRDefault="00685E5D" w:rsidP="00685E5D">
      <w:pPr>
        <w:spacing w:before="204" w:line="258" w:lineRule="exact"/>
        <w:rPr>
          <w:lang w:val="es-ES"/>
        </w:rPr>
      </w:pPr>
    </w:p>
    <w:p w14:paraId="441053CA" w14:textId="77777777" w:rsidR="00685E5D" w:rsidRDefault="00685E5D" w:rsidP="00685E5D">
      <w:pPr>
        <w:spacing w:before="204" w:line="258" w:lineRule="exact"/>
        <w:rPr>
          <w:lang w:val="es-ES"/>
        </w:rPr>
      </w:pPr>
    </w:p>
    <w:p w14:paraId="416B325E" w14:textId="77777777" w:rsidR="00685E5D" w:rsidRPr="00685E5D" w:rsidRDefault="00685E5D" w:rsidP="00685E5D">
      <w:pPr>
        <w:spacing w:before="204" w:line="258" w:lineRule="exact"/>
        <w:rPr>
          <w:lang w:val="es-ES"/>
        </w:rPr>
      </w:pPr>
    </w:p>
    <w:tbl>
      <w:tblPr>
        <w:tblStyle w:val="TableNormal1"/>
        <w:tblW w:w="9921" w:type="dxa"/>
        <w:tblInd w:w="14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17"/>
        <w:gridCol w:w="4904"/>
      </w:tblGrid>
      <w:tr w:rsidR="002C26AE" w:rsidRPr="002D226E" w14:paraId="7E3933B6" w14:textId="77777777" w:rsidTr="001E6D37">
        <w:tc>
          <w:tcPr>
            <w:tcW w:w="5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92E009" w14:textId="609924B2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00A98793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02C2BEC4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041D06B4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5A945337" w14:textId="77777777" w:rsidR="0062692E" w:rsidRDefault="0062692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37E78836" w14:textId="486151D0" w:rsidR="00036A74" w:rsidRDefault="00036A74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___________________________________</w:t>
            </w:r>
          </w:p>
          <w:p w14:paraId="29ABD83B" w14:textId="77777777" w:rsidR="002C26AE" w:rsidRPr="0062692E" w:rsidRDefault="003E4FE9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62692E">
              <w:rPr>
                <w:rFonts w:ascii="Arial" w:eastAsia="Arial" w:hAnsi="Arial" w:cs="Arial"/>
                <w:sz w:val="20"/>
                <w:szCs w:val="20"/>
                <w:lang w:val="es-ES_tradnl"/>
              </w:rPr>
              <w:t>FIRMA DEL ENTREVISTADO</w:t>
            </w:r>
          </w:p>
          <w:p w14:paraId="40931A4A" w14:textId="7633E2B1" w:rsidR="002C26AE" w:rsidRPr="0062692E" w:rsidRDefault="00297544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{</w:t>
            </w:r>
            <w:r w:rsidR="0039781B" w:rsidRPr="0062692E">
              <w:rPr>
                <w:rFonts w:ascii="Arial" w:eastAsia="Arial" w:hAnsi="Arial" w:cs="Arial"/>
                <w:sz w:val="20"/>
                <w:szCs w:val="20"/>
                <w:lang w:val="es-ES_tradnl"/>
              </w:rPr>
              <w:t>xNombreEntrevistado</w:t>
            </w:r>
            <w:r w:rsidR="002D226E">
              <w:rPr>
                <w:rFonts w:ascii="Arial" w:eastAsia="Arial" w:hAnsi="Arial" w:cs="Arial"/>
                <w:sz w:val="20"/>
                <w:szCs w:val="20"/>
                <w:lang w:val="es-ES_tradnl"/>
              </w:rPr>
              <w:t>Firma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}</w:t>
            </w:r>
          </w:p>
          <w:p w14:paraId="66644DF7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310FE8B4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4A5F116A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3C2BE90C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7B984D85" w14:textId="77777777" w:rsidR="002C26AE" w:rsidRPr="0062692E" w:rsidRDefault="002C26AE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1AD2114C" w14:textId="07EE4331" w:rsidR="0062692E" w:rsidRPr="0062692E" w:rsidRDefault="0062692E" w:rsidP="00C35AAA">
            <w:pPr>
              <w:suppressLineNumbers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__________________________________</w:t>
            </w:r>
          </w:p>
          <w:p w14:paraId="518BB6AA" w14:textId="6E219EB2" w:rsidR="002C26AE" w:rsidRPr="00661875" w:rsidRDefault="003E4FE9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1875">
              <w:rPr>
                <w:rFonts w:ascii="Arial" w:eastAsia="Arial" w:hAnsi="Arial" w:cs="Arial"/>
                <w:sz w:val="20"/>
                <w:szCs w:val="20"/>
                <w:lang w:val="es-ES"/>
              </w:rPr>
              <w:t>FIRMA DE  LA AUTORIDAD  QUE  REALIZA LA ENTREVISTAD</w:t>
            </w:r>
          </w:p>
          <w:p w14:paraId="77EB7185" w14:textId="0CDFF5B0" w:rsidR="002C26AE" w:rsidRPr="0062692E" w:rsidRDefault="00297544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{</w:t>
            </w:r>
            <w:r w:rsidR="0039781B" w:rsidRPr="0062692E">
              <w:rPr>
                <w:rFonts w:ascii="Arial" w:eastAsia="Arial" w:hAnsi="Arial" w:cs="Arial"/>
                <w:sz w:val="20"/>
                <w:szCs w:val="20"/>
                <w:lang w:val="es-ES_tradnl"/>
              </w:rPr>
              <w:t>xCargoEmisor</w:t>
            </w:r>
            <w:r w:rsidR="002D226E">
              <w:rPr>
                <w:rFonts w:ascii="Arial" w:eastAsia="Arial" w:hAnsi="Arial" w:cs="Arial"/>
                <w:sz w:val="20"/>
                <w:szCs w:val="20"/>
                <w:lang w:val="es-ES_tradnl"/>
              </w:rPr>
              <w:t>Firma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}</w:t>
            </w:r>
          </w:p>
          <w:p w14:paraId="1E6EFAC6" w14:textId="05688635" w:rsidR="002C26AE" w:rsidRPr="0062692E" w:rsidRDefault="00297544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{</w:t>
            </w:r>
            <w:r w:rsidR="0039781B" w:rsidRPr="0062692E">
              <w:rPr>
                <w:rFonts w:ascii="Arial" w:eastAsia="Arial" w:hAnsi="Arial" w:cs="Arial"/>
                <w:sz w:val="20"/>
                <w:szCs w:val="20"/>
                <w:lang w:val="es-ES_tradnl"/>
              </w:rPr>
              <w:t>xNombreEmisor</w:t>
            </w:r>
            <w:r w:rsidR="002D226E">
              <w:rPr>
                <w:rFonts w:ascii="Arial" w:eastAsia="Arial" w:hAnsi="Arial" w:cs="Arial"/>
                <w:sz w:val="20"/>
                <w:szCs w:val="20"/>
                <w:lang w:val="es-ES_tradnl"/>
              </w:rPr>
              <w:t>Firma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}</w:t>
            </w:r>
          </w:p>
          <w:p w14:paraId="2297305C" w14:textId="6652FDDA" w:rsidR="002C26AE" w:rsidRPr="0062692E" w:rsidRDefault="00297544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{</w:t>
            </w:r>
            <w:r w:rsidR="0039781B" w:rsidRPr="0062692E">
              <w:rPr>
                <w:rFonts w:ascii="Arial" w:eastAsia="Arial" w:hAnsi="Arial" w:cs="Arial"/>
                <w:sz w:val="20"/>
                <w:szCs w:val="20"/>
                <w:lang w:val="es-ES_tradnl"/>
              </w:rPr>
              <w:t>xAdscripcionEmisor</w:t>
            </w:r>
            <w:r w:rsidR="002D226E">
              <w:rPr>
                <w:rFonts w:ascii="Arial" w:eastAsia="Arial" w:hAnsi="Arial" w:cs="Arial"/>
                <w:sz w:val="20"/>
                <w:szCs w:val="20"/>
                <w:lang w:val="es-ES_tradnl"/>
              </w:rPr>
              <w:t>Firma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}</w:t>
            </w:r>
          </w:p>
          <w:p w14:paraId="1D26F644" w14:textId="77777777" w:rsidR="002C26AE" w:rsidRPr="0062692E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C2550F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0C460FCC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76D8B596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72BB2956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112DAD2C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20593E3D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1AB5680E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3C6595E9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2034E7A9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28A7F3F8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4E474610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1F57ACE8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0190F2A3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30B90D17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4637F5D6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6BDEE6D9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614AFBBB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14A81A2A" w14:textId="77777777" w:rsidR="002C26AE" w:rsidRPr="00661875" w:rsidRDefault="002C26AE" w:rsidP="00C35AAA">
            <w:pPr>
              <w:pStyle w:val="TableContents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  <w:p w14:paraId="10007FF2" w14:textId="77777777" w:rsidR="002C26AE" w:rsidRPr="00661875" w:rsidRDefault="003E4FE9" w:rsidP="00C35AAA">
            <w:pPr>
              <w:pStyle w:val="TableContents"/>
              <w:jc w:val="center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661875">
              <w:rPr>
                <w:rFonts w:ascii="Arial" w:eastAsia="Arial" w:hAnsi="Arial" w:cs="Arial"/>
                <w:sz w:val="20"/>
                <w:szCs w:val="20"/>
                <w:lang w:val="es-ES"/>
              </w:rPr>
              <w:t>HUELLA DEL DEDO INDICE DERECHO DEL ENTREVISTADO</w:t>
            </w:r>
          </w:p>
        </w:tc>
      </w:tr>
    </w:tbl>
    <w:p w14:paraId="56B9E86F" w14:textId="40288DE3" w:rsidR="002C26AE" w:rsidRPr="00011B1D" w:rsidRDefault="002C26AE" w:rsidP="00C35AAA">
      <w:pPr>
        <w:pStyle w:val="Textoindependiente"/>
        <w:spacing w:before="211"/>
        <w:ind w:left="0"/>
        <w:rPr>
          <w:lang w:val="es-ES"/>
        </w:rPr>
      </w:pPr>
    </w:p>
    <w:sectPr w:rsidR="002C26AE" w:rsidRPr="00011B1D" w:rsidSect="00C35AAA">
      <w:headerReference w:type="default" r:id="rId16"/>
      <w:footerReference w:type="default" r:id="rId17"/>
      <w:pgSz w:w="12220" w:h="15840"/>
      <w:pgMar w:top="1134" w:right="1134" w:bottom="1134" w:left="1134" w:header="272" w:footer="272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0A18D" w14:textId="77777777" w:rsidR="001E6EF7" w:rsidRDefault="001E6EF7">
      <w:r>
        <w:separator/>
      </w:r>
    </w:p>
  </w:endnote>
  <w:endnote w:type="continuationSeparator" w:id="0">
    <w:p w14:paraId="60ACCD5B" w14:textId="77777777" w:rsidR="001E6EF7" w:rsidRDefault="001E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F0510" w14:textId="77777777" w:rsidR="00C35AAA" w:rsidRDefault="00C35AAA" w:rsidP="00685E5D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4C1A04" w14:textId="77777777" w:rsidR="00C35AAA" w:rsidRDefault="00C35AAA" w:rsidP="00C35A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7DC35" w14:textId="43000F98" w:rsidR="002C26AE" w:rsidRPr="00C35AAA" w:rsidRDefault="002C26AE" w:rsidP="00685E5D">
    <w:pPr>
      <w:spacing w:line="12" w:lineRule="auto"/>
      <w:ind w:right="360"/>
      <w:rPr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56B8B" w14:textId="77777777" w:rsidR="00685E5D" w:rsidRDefault="00685E5D">
    <w:pPr>
      <w:pStyle w:val="Piedepgina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9F435" w14:textId="74630A04" w:rsidR="002C26AE" w:rsidRDefault="002C26AE" w:rsidP="00C35AAA">
    <w:pPr>
      <w:spacing w:line="12" w:lineRule="auto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B688C" w14:textId="77777777" w:rsidR="001E6EF7" w:rsidRDefault="001E6EF7">
      <w:r>
        <w:separator/>
      </w:r>
    </w:p>
  </w:footnote>
  <w:footnote w:type="continuationSeparator" w:id="0">
    <w:p w14:paraId="6CFF51BB" w14:textId="77777777" w:rsidR="001E6EF7" w:rsidRDefault="001E6E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01B9C" w14:textId="77777777" w:rsidR="00685E5D" w:rsidRDefault="00685E5D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CB317" w14:textId="77777777" w:rsidR="00685E5D" w:rsidRDefault="00685E5D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14B45" w14:textId="77777777" w:rsidR="00685E5D" w:rsidRDefault="00685E5D">
    <w:pPr>
      <w:pStyle w:val="Encabezad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760C2" w14:textId="77777777" w:rsidR="002C26AE" w:rsidRDefault="002C26A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abstractNum w:abstractNumId="1">
    <w:nsid w:val="5B6E5A3C"/>
    <w:multiLevelType w:val="multilevel"/>
    <w:tmpl w:val="DF4AC3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rDKauLM/ie3XxKT8rGqpb5/fy7Q=" w:salt="wo/KW6JYCiL9oOsNUPzHyg=="/>
  <w:zoom w:percent="142"/>
  <w:proofState w:spelling="clean" w:grammar="clean"/>
  <w:documentProtection w:edit="readOnly" w:enforcement="1" w:cryptProviderType="rsaFull" w:cryptAlgorithmClass="hash" w:cryptAlgorithmType="typeAny" w:cryptAlgorithmSid="4" w:cryptSpinCount="100000" w:hash="fs9+BOLFjE4zw3igHmzYdIUz3ts=" w:salt="Gtnb+9sRnvtJf7JICl5Nrw=="/>
  <w:defaultTabStop w:val="720"/>
  <w:hyphenationZone w:val="425"/>
  <w:drawingGridHorizontalSpacing w:val="12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AE"/>
    <w:rsid w:val="00011B1D"/>
    <w:rsid w:val="00036A74"/>
    <w:rsid w:val="000A0CC9"/>
    <w:rsid w:val="00162DBD"/>
    <w:rsid w:val="001C290A"/>
    <w:rsid w:val="001E6D37"/>
    <w:rsid w:val="001E6EF7"/>
    <w:rsid w:val="00277630"/>
    <w:rsid w:val="00297544"/>
    <w:rsid w:val="002A11F8"/>
    <w:rsid w:val="002C26AE"/>
    <w:rsid w:val="002D226E"/>
    <w:rsid w:val="002F4577"/>
    <w:rsid w:val="00316D42"/>
    <w:rsid w:val="00351748"/>
    <w:rsid w:val="003930CA"/>
    <w:rsid w:val="0039781B"/>
    <w:rsid w:val="003E4FE9"/>
    <w:rsid w:val="004F4301"/>
    <w:rsid w:val="005255F3"/>
    <w:rsid w:val="005E5EC1"/>
    <w:rsid w:val="0062692E"/>
    <w:rsid w:val="00661875"/>
    <w:rsid w:val="00661A1D"/>
    <w:rsid w:val="00670EE3"/>
    <w:rsid w:val="00685E5D"/>
    <w:rsid w:val="006B6408"/>
    <w:rsid w:val="00731294"/>
    <w:rsid w:val="0073678E"/>
    <w:rsid w:val="007451DD"/>
    <w:rsid w:val="007C32A4"/>
    <w:rsid w:val="007F5031"/>
    <w:rsid w:val="008032ED"/>
    <w:rsid w:val="008178C7"/>
    <w:rsid w:val="00892F6E"/>
    <w:rsid w:val="008936DD"/>
    <w:rsid w:val="008E0F4C"/>
    <w:rsid w:val="008E2B0E"/>
    <w:rsid w:val="00976087"/>
    <w:rsid w:val="00A711F3"/>
    <w:rsid w:val="00AD166B"/>
    <w:rsid w:val="00BA4EC1"/>
    <w:rsid w:val="00C35AAA"/>
    <w:rsid w:val="00CC63F5"/>
    <w:rsid w:val="00D95E26"/>
    <w:rsid w:val="00E33015"/>
    <w:rsid w:val="00E7280F"/>
    <w:rsid w:val="00ED41A3"/>
    <w:rsid w:val="00F3463A"/>
    <w:rsid w:val="00F72BF6"/>
    <w:rsid w:val="00F8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1E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/>
      <w:b w:val="0"/>
      <w:bCs/>
      <w:w w:val="99"/>
      <w:sz w:val="24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699"/>
    </w:pPr>
    <w:rPr>
      <w:rFonts w:ascii="Arial" w:eastAsia="Arial" w:hAnsi="Arial"/>
      <w:sz w:val="24"/>
      <w:szCs w:val="24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styleId="Encabezado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C3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1DD22E-237D-A94A-A6E3-BF1E115B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408</Words>
  <Characters>2250</Characters>
  <Application>Microsoft Macintosh Word</Application>
  <DocSecurity>14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Usuario de Microsoft Office</cp:lastModifiedBy>
  <cp:revision>38</cp:revision>
  <dcterms:created xsi:type="dcterms:W3CDTF">2017-10-24T18:00:00Z</dcterms:created>
  <dcterms:modified xsi:type="dcterms:W3CDTF">2017-11-14T23:45:00Z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2017-09-27T00:00:00Z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2017-09-28T00:00:00Z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